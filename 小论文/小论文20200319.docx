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AAD9" w14:textId="5052FDF5" w:rsidR="007E7924" w:rsidRDefault="00035CB7" w:rsidP="007E7924">
      <w:pPr>
        <w:pStyle w:val="2"/>
        <w:jc w:val="center"/>
      </w:pPr>
      <w:r>
        <w:fldChar w:fldCharType="begin"/>
      </w:r>
      <w:r>
        <w:instrText xml:space="preserve"> MACROBUTTON MTEditEquationSection2 </w:instrText>
      </w:r>
      <w:r w:rsidRPr="00035CB7">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F51F3">
        <w:rPr>
          <w:rFonts w:hint="eastAsia"/>
        </w:rPr>
        <w:t>基于新的代价计算方法和联合插值</w:t>
      </w:r>
      <w:r w:rsidR="007E7924">
        <w:rPr>
          <w:rFonts w:hint="eastAsia"/>
        </w:rPr>
        <w:t>策略的立体匹配</w:t>
      </w:r>
      <w:r w:rsidR="007D267E">
        <w:rPr>
          <w:rFonts w:hint="eastAsia"/>
        </w:rPr>
        <w:t>优化</w:t>
      </w:r>
    </w:p>
    <w:p w14:paraId="3F1C0253" w14:textId="77777777" w:rsidR="007E7924" w:rsidRDefault="007E7924" w:rsidP="007E7924">
      <w:pPr>
        <w:pStyle w:val="2"/>
      </w:pPr>
      <w:r>
        <w:rPr>
          <w:rFonts w:hint="eastAsia"/>
        </w:rPr>
        <w:t>1.摘要</w:t>
      </w:r>
    </w:p>
    <w:p w14:paraId="0B0FFAA0" w14:textId="25EC8E3C" w:rsidR="00115E7F" w:rsidRDefault="007A20C8" w:rsidP="00115E7F">
      <w:pPr>
        <w:ind w:firstLine="420"/>
      </w:pPr>
      <w:r>
        <w:rPr>
          <w:rFonts w:hint="eastAsia"/>
        </w:rPr>
        <w:t>在这篇论文里，我们提出一种局部立体匹配方</w:t>
      </w:r>
      <w:bookmarkStart w:id="0" w:name="_GoBack"/>
      <w:bookmarkEnd w:id="0"/>
      <w:r>
        <w:rPr>
          <w:rFonts w:hint="eastAsia"/>
        </w:rPr>
        <w:t>法，它采用了新的视差计算</w:t>
      </w:r>
      <w:r w:rsidR="005E0ADF">
        <w:rPr>
          <w:rFonts w:hint="eastAsia"/>
        </w:rPr>
        <w:t>策略</w:t>
      </w:r>
      <w:r>
        <w:rPr>
          <w:rFonts w:hint="eastAsia"/>
        </w:rPr>
        <w:t>和一种联合插值视差优化策略。初始代价通过组合绝对颜色差和census变换来获得</w:t>
      </w:r>
      <w:r w:rsidR="005E0ADF">
        <w:rPr>
          <w:rFonts w:hint="eastAsia"/>
        </w:rPr>
        <w:t>。用引导滤波进行代价聚合。不同于传统的WTA策略，一种结合邻域信息的视差计算策略被提出来提高从代价卷</w:t>
      </w:r>
      <w:r w:rsidR="00AE4671">
        <w:rPr>
          <w:rFonts w:hint="eastAsia"/>
        </w:rPr>
        <w:t>中</w:t>
      </w:r>
      <w:r w:rsidR="005E0ADF">
        <w:rPr>
          <w:rFonts w:hint="eastAsia"/>
        </w:rPr>
        <w:t>选择视差的</w:t>
      </w:r>
      <w:r w:rsidR="00AE4671">
        <w:rPr>
          <w:rFonts w:hint="eastAsia"/>
        </w:rPr>
        <w:t>正确率。在视差优化中，联合两种插值策略</w:t>
      </w:r>
      <w:r w:rsidR="00115E7F">
        <w:rPr>
          <w:rFonts w:hint="eastAsia"/>
        </w:rPr>
        <w:t>进行错误点的视差填充。利用</w:t>
      </w:r>
      <w:r w:rsidR="00115E7F">
        <w:t>M</w:t>
      </w:r>
      <w:r w:rsidR="00115E7F">
        <w:rPr>
          <w:rFonts w:hint="eastAsia"/>
        </w:rPr>
        <w:t>iddleburry平台的图片集进行多组对比实验，证明了本文算法的有效性。</w:t>
      </w:r>
    </w:p>
    <w:p w14:paraId="6DF7C134" w14:textId="77777777" w:rsidR="007E7924" w:rsidRDefault="007E7924" w:rsidP="007E7924">
      <w:pPr>
        <w:pStyle w:val="2"/>
      </w:pPr>
      <w:r>
        <w:rPr>
          <w:rFonts w:hint="eastAsia"/>
        </w:rPr>
        <w:t>引言</w:t>
      </w:r>
    </w:p>
    <w:p w14:paraId="54BBD523" w14:textId="1A6398A3" w:rsidR="007E7924" w:rsidRDefault="007076BE" w:rsidP="007E7924">
      <w:pPr>
        <w:ind w:firstLine="420"/>
      </w:pPr>
      <w:r>
        <w:rPr>
          <w:rFonts w:hint="eastAsia"/>
        </w:rPr>
        <w:t>立体匹配</w:t>
      </w:r>
      <w:r w:rsidR="00824897">
        <w:rPr>
          <w:rFonts w:hint="eastAsia"/>
        </w:rPr>
        <w:t>是计算机视觉领域的研究热点</w:t>
      </w:r>
      <w:r w:rsidRPr="007076BE">
        <w:rPr>
          <w:rFonts w:hint="eastAsia"/>
        </w:rPr>
        <w:t>，</w:t>
      </w:r>
      <w:r>
        <w:rPr>
          <w:rFonts w:hint="eastAsia"/>
        </w:rPr>
        <w:t>在许多</w:t>
      </w:r>
      <w:r w:rsidR="00BC1D8B">
        <w:rPr>
          <w:rFonts w:hint="eastAsia"/>
        </w:rPr>
        <w:t>应用场景</w:t>
      </w:r>
      <w:r>
        <w:rPr>
          <w:rFonts w:hint="eastAsia"/>
        </w:rPr>
        <w:t>，如虚拟现实，机器人，自动驾驶</w:t>
      </w:r>
      <w:r w:rsidR="00BC1D8B">
        <w:rPr>
          <w:rFonts w:hint="eastAsia"/>
        </w:rPr>
        <w:t>中</w:t>
      </w:r>
      <w:r>
        <w:rPr>
          <w:rFonts w:hint="eastAsia"/>
        </w:rPr>
        <w:t>发挥着重要作用</w:t>
      </w:r>
      <w:r w:rsidR="00BC1D8B">
        <w:rPr>
          <w:rFonts w:hint="eastAsia"/>
        </w:rPr>
        <w:t>【a】</w:t>
      </w:r>
      <w:r w:rsidR="00824897">
        <w:rPr>
          <w:rFonts w:hint="eastAsia"/>
        </w:rPr>
        <w:t>。</w:t>
      </w:r>
      <w:r w:rsidR="009B564C">
        <w:rPr>
          <w:rFonts w:hint="eastAsia"/>
        </w:rPr>
        <w:t>它通过匹配立体图像对的像素点来获取视差图。</w:t>
      </w:r>
      <w:r w:rsidR="007E7924">
        <w:rPr>
          <w:rFonts w:hint="eastAsia"/>
        </w:rPr>
        <w:t>根据</w:t>
      </w:r>
      <w:r w:rsidR="009B564C">
        <w:rPr>
          <w:rFonts w:hint="eastAsia"/>
        </w:rPr>
        <w:t>【b】，立体匹配算法可</w:t>
      </w:r>
      <w:r w:rsidR="000E0FF9">
        <w:rPr>
          <w:rFonts w:hint="eastAsia"/>
        </w:rPr>
        <w:t>分为全局匹配和局部</w:t>
      </w:r>
      <w:r w:rsidR="007E7924">
        <w:rPr>
          <w:rFonts w:hint="eastAsia"/>
        </w:rPr>
        <w:t>匹配</w:t>
      </w:r>
      <w:r w:rsidR="009B564C">
        <w:rPr>
          <w:rFonts w:hint="eastAsia"/>
        </w:rPr>
        <w:t>。全局算法将视差计算转化为能量最小化</w:t>
      </w:r>
      <w:r w:rsidR="007E7924">
        <w:rPr>
          <w:rFonts w:hint="eastAsia"/>
        </w:rPr>
        <w:t>问题，可以通过置信度传播</w:t>
      </w:r>
      <w:r w:rsidR="00A57355">
        <w:rPr>
          <w:rFonts w:hint="eastAsia"/>
        </w:rPr>
        <w:t>【c】</w:t>
      </w:r>
      <w:r w:rsidR="007E7924">
        <w:rPr>
          <w:rFonts w:hint="eastAsia"/>
        </w:rPr>
        <w:t>、图割</w:t>
      </w:r>
      <w:r w:rsidR="00A57355">
        <w:rPr>
          <w:rFonts w:hint="eastAsia"/>
        </w:rPr>
        <w:t>【d】等算法来求解，匹配精度高，但计算耗时；局部算法通过构建</w:t>
      </w:r>
      <w:r w:rsidR="007E7924">
        <w:rPr>
          <w:rFonts w:hint="eastAsia"/>
        </w:rPr>
        <w:t>局部支</w:t>
      </w:r>
      <w:r w:rsidR="00A57355">
        <w:rPr>
          <w:rFonts w:hint="eastAsia"/>
        </w:rPr>
        <w:t>持窗口来降低匹配的模糊性，</w:t>
      </w:r>
      <w:r w:rsidR="00824897">
        <w:rPr>
          <w:rFonts w:hint="eastAsia"/>
        </w:rPr>
        <w:t>实现简单，运行速度快</w:t>
      </w:r>
      <w:r w:rsidR="007E7924">
        <w:rPr>
          <w:rFonts w:hint="eastAsia"/>
        </w:rPr>
        <w:t>，一些局部算法的精度</w:t>
      </w:r>
      <w:r w:rsidR="00FB00B0">
        <w:rPr>
          <w:rFonts w:hint="eastAsia"/>
        </w:rPr>
        <w:t>可以媲美全局算法</w:t>
      </w:r>
      <w:r w:rsidR="00AF189C">
        <w:rPr>
          <w:rFonts w:hint="eastAsia"/>
        </w:rPr>
        <w:t>。局部立体匹配可分为</w:t>
      </w:r>
      <w:r w:rsidR="00FB00B0">
        <w:rPr>
          <w:rFonts w:hint="eastAsia"/>
        </w:rPr>
        <w:t>匹配代价计算、代价聚合、视差计算</w:t>
      </w:r>
      <w:r w:rsidR="00AF189C">
        <w:rPr>
          <w:rFonts w:hint="eastAsia"/>
        </w:rPr>
        <w:t>、视差优化四个步骤。</w:t>
      </w:r>
    </w:p>
    <w:p w14:paraId="300DC210" w14:textId="4D8618AC" w:rsidR="007D267E" w:rsidRDefault="007D267E" w:rsidP="007D267E">
      <w:pPr>
        <w:ind w:firstLine="420"/>
      </w:pPr>
      <w:r>
        <w:rPr>
          <w:rFonts w:hint="eastAsia"/>
        </w:rPr>
        <w:t>大量研究重点关注</w:t>
      </w:r>
      <w:r w:rsidR="00AF189C">
        <w:rPr>
          <w:rFonts w:hint="eastAsia"/>
        </w:rPr>
        <w:t>匹配代价计算</w:t>
      </w:r>
      <w:r>
        <w:rPr>
          <w:rFonts w:hint="eastAsia"/>
        </w:rPr>
        <w:t>和代价聚合方法的研究。匹配代价计算的经典方法包括：</w:t>
      </w:r>
      <w:r w:rsidR="0051554C">
        <w:rPr>
          <w:rFonts w:hint="eastAsia"/>
        </w:rPr>
        <w:t>AD、</w:t>
      </w:r>
      <w:r w:rsidR="004F51F3">
        <w:rPr>
          <w:rFonts w:hint="eastAsia"/>
        </w:rPr>
        <w:t>BT、Census、ZNCC、梯度、互相关【】</w:t>
      </w:r>
      <w:r>
        <w:rPr>
          <w:rFonts w:hint="eastAsia"/>
        </w:rPr>
        <w:t>等。</w:t>
      </w:r>
      <w:r w:rsidR="00AF189C">
        <w:rPr>
          <w:rFonts w:hint="eastAsia"/>
        </w:rPr>
        <w:t>近</w:t>
      </w:r>
      <w:r w:rsidR="000B4FDC">
        <w:rPr>
          <w:rFonts w:hint="eastAsia"/>
        </w:rPr>
        <w:t>些</w:t>
      </w:r>
      <w:r w:rsidR="00AF189C">
        <w:rPr>
          <w:rFonts w:hint="eastAsia"/>
        </w:rPr>
        <w:t>年</w:t>
      </w:r>
      <w:r>
        <w:rPr>
          <w:rFonts w:hint="eastAsia"/>
        </w:rPr>
        <w:t>在匹配代价计算上</w:t>
      </w:r>
      <w:r w:rsidR="00AF189C">
        <w:rPr>
          <w:rFonts w:hint="eastAsia"/>
        </w:rPr>
        <w:t>的创新集中在对已有方法的融合</w:t>
      </w:r>
      <w:r w:rsidR="000B4FDC">
        <w:rPr>
          <w:rFonts w:hint="eastAsia"/>
        </w:rPr>
        <w:t>上</w:t>
      </w:r>
      <w:r w:rsidR="00AF189C">
        <w:rPr>
          <w:rFonts w:hint="eastAsia"/>
        </w:rPr>
        <w:t>，</w:t>
      </w:r>
      <w:r w:rsidR="0015284E">
        <w:rPr>
          <w:rFonts w:hint="eastAsia"/>
        </w:rPr>
        <w:t>如AD-census【A</w:t>
      </w:r>
      <w:r w:rsidR="0015284E">
        <w:t>Dcensus</w:t>
      </w:r>
      <w:r w:rsidR="0015284E">
        <w:rPr>
          <w:rFonts w:hint="eastAsia"/>
        </w:rPr>
        <w:t>】、</w:t>
      </w:r>
      <w:r w:rsidR="0015284E">
        <w:t>AD-gradient</w:t>
      </w:r>
      <w:r w:rsidR="0015284E">
        <w:rPr>
          <w:rFonts w:hint="eastAsia"/>
        </w:rPr>
        <w:t>【guideFilter】、Census-MI-</w:t>
      </w:r>
      <w:r w:rsidR="000B4FDC">
        <w:rPr>
          <w:rFonts w:hint="eastAsia"/>
        </w:rPr>
        <w:t>gradient【e】，比起单个方法，融合方法在精度上得到提升，原因是它们利用了多个维度的信息而当方法只利用一个维度的信息。代价</w:t>
      </w:r>
      <w:r w:rsidR="003210EB">
        <w:rPr>
          <w:rFonts w:hint="eastAsia"/>
        </w:rPr>
        <w:t>聚合</w:t>
      </w:r>
      <w:r w:rsidR="0051554C">
        <w:rPr>
          <w:rFonts w:hint="eastAsia"/>
        </w:rPr>
        <w:t>主要考虑</w:t>
      </w:r>
      <w:r w:rsidR="00C620C3">
        <w:rPr>
          <w:rFonts w:hint="eastAsia"/>
        </w:rPr>
        <w:t>两个问题：如何使得支持像素点尽可能多；如何保证支持像素点来自目标像素点的相同或相近视差层，</w:t>
      </w:r>
      <w:r w:rsidR="001020E3">
        <w:rPr>
          <w:rFonts w:hint="eastAsia"/>
        </w:rPr>
        <w:t>这两个问题存在矛盾性，支持像素点越多，来自不同视差层的可能性就越大。针对这一矛盾，有两个解决思路，一是</w:t>
      </w:r>
      <w:r w:rsidR="008509D3">
        <w:rPr>
          <w:rFonts w:hint="eastAsia"/>
        </w:rPr>
        <w:t>采用</w:t>
      </w:r>
      <w:r w:rsidR="00C949BD">
        <w:rPr>
          <w:rFonts w:hint="eastAsia"/>
        </w:rPr>
        <w:t>自适应加权平均法</w:t>
      </w:r>
      <w:r w:rsidR="001020E3">
        <w:rPr>
          <w:rFonts w:hint="eastAsia"/>
        </w:rPr>
        <w:t>，如【ASW】，</w:t>
      </w:r>
      <w:r w:rsidR="00C949BD">
        <w:rPr>
          <w:rFonts w:hint="eastAsia"/>
        </w:rPr>
        <w:t>它根据一定规则计算支持点和目标点的相关程度，相关度越大，赋的权</w:t>
      </w:r>
      <w:r w:rsidR="00E30AD9">
        <w:rPr>
          <w:rFonts w:hint="eastAsia"/>
        </w:rPr>
        <w:t>重越大，在使用大窗口的情况下，也能限制非相同视差层点的干扰，但是</w:t>
      </w:r>
      <w:r w:rsidR="00C949BD">
        <w:rPr>
          <w:rFonts w:hint="eastAsia"/>
        </w:rPr>
        <w:t>，【ASW</w:t>
      </w:r>
      <w:r w:rsidR="00E30AD9">
        <w:rPr>
          <w:rFonts w:hint="eastAsia"/>
        </w:rPr>
        <w:t>】作为一种滤波方法，其时间复杂度和和窗口大小成正比，所以</w:t>
      </w:r>
      <w:r w:rsidR="00C949BD">
        <w:rPr>
          <w:rFonts w:hint="eastAsia"/>
        </w:rPr>
        <w:t>另一种和窗口大小无关的</w:t>
      </w:r>
      <w:r w:rsidR="00E30AD9">
        <w:rPr>
          <w:rFonts w:hint="eastAsia"/>
        </w:rPr>
        <w:t>保边滤波后-引导滤波被He提出后，其很快就被应用到代价聚合中来</w:t>
      </w:r>
      <w:r w:rsidR="00C949BD">
        <w:rPr>
          <w:rFonts w:hint="eastAsia"/>
        </w:rPr>
        <w:t>；二是采取自适应窗口</w:t>
      </w:r>
      <w:r w:rsidR="00E30AD9">
        <w:rPr>
          <w:rFonts w:hint="eastAsia"/>
        </w:rPr>
        <w:t>法</w:t>
      </w:r>
      <w:r w:rsidR="00C949BD">
        <w:rPr>
          <w:rFonts w:hint="eastAsia"/>
        </w:rPr>
        <w:t>，</w:t>
      </w:r>
      <w:r w:rsidR="00E30AD9">
        <w:rPr>
          <w:rFonts w:hint="eastAsia"/>
        </w:rPr>
        <w:t>最经典的就是基于十字交叉的自适应窗口法【Cross-Base】，和【ASW】相同的思路，它也</w:t>
      </w:r>
      <w:r w:rsidR="00C7430D">
        <w:rPr>
          <w:rFonts w:hint="eastAsia"/>
        </w:rPr>
        <w:t>把</w:t>
      </w:r>
      <w:r w:rsidR="00E30AD9">
        <w:rPr>
          <w:rFonts w:hint="eastAsia"/>
        </w:rPr>
        <w:t>颜色和距离作为了邻近像素和目标像素相关程度的度量，并以此构建</w:t>
      </w:r>
      <w:r w:rsidR="0054529F">
        <w:rPr>
          <w:rFonts w:hint="eastAsia"/>
        </w:rPr>
        <w:t>和物体边缘贴合</w:t>
      </w:r>
      <w:r w:rsidR="00E30AD9">
        <w:rPr>
          <w:rFonts w:hint="eastAsia"/>
        </w:rPr>
        <w:t>的窗口。</w:t>
      </w:r>
    </w:p>
    <w:p w14:paraId="36131781" w14:textId="10DDEED1" w:rsidR="0051554C" w:rsidRDefault="0051554C" w:rsidP="0051554C">
      <w:pPr>
        <w:ind w:firstLine="420"/>
      </w:pPr>
      <w:r w:rsidRPr="004F51F3">
        <w:rPr>
          <w:rFonts w:hint="eastAsia"/>
        </w:rPr>
        <w:t>不论采用何种代价计算和聚合策略，产生的结果-视差仍存在各种不同的误差。主要存在于</w:t>
      </w:r>
      <w:r w:rsidR="004F51F3">
        <w:rPr>
          <w:rFonts w:hint="eastAsia"/>
        </w:rPr>
        <w:t>遮挡区和</w:t>
      </w:r>
      <w:r w:rsidRPr="004F51F3">
        <w:rPr>
          <w:rFonts w:hint="eastAsia"/>
        </w:rPr>
        <w:t>重复纹理</w:t>
      </w:r>
      <w:r w:rsidR="004F51F3">
        <w:rPr>
          <w:rFonts w:hint="eastAsia"/>
        </w:rPr>
        <w:t>区。</w:t>
      </w:r>
      <w:r>
        <w:rPr>
          <w:rFonts w:hint="eastAsia"/>
        </w:rPr>
        <w:t>大量的研究力量被用在代价聚合和代价计算上，对视差优化的研究相对较少，并且很少有针对视差计算的改进。</w:t>
      </w:r>
    </w:p>
    <w:p w14:paraId="66ABF718" w14:textId="2660ACD7" w:rsidR="007D267E" w:rsidRDefault="007D267E">
      <w:pPr>
        <w:ind w:firstLine="420"/>
      </w:pPr>
      <w:ins w:id="1" w:author="vicky song" w:date="2020-03-18T17:09:00Z">
        <w:r w:rsidRPr="007D267E">
          <w:rPr>
            <w:rFonts w:hint="eastAsia"/>
            <w:highlight w:val="yellow"/>
            <w:rPrChange w:id="2" w:author="vicky song" w:date="2020-03-18T17:10:00Z">
              <w:rPr>
                <w:rFonts w:hint="eastAsia"/>
              </w:rPr>
            </w:rPrChange>
          </w:rPr>
          <w:t>视差</w:t>
        </w:r>
      </w:ins>
      <w:ins w:id="3" w:author="vicky song" w:date="2020-03-18T17:10:00Z">
        <w:r w:rsidRPr="007D267E">
          <w:rPr>
            <w:rFonts w:hint="eastAsia"/>
            <w:highlight w:val="yellow"/>
            <w:rPrChange w:id="4" w:author="vicky song" w:date="2020-03-18T17:10:00Z">
              <w:rPr>
                <w:rFonts w:hint="eastAsia"/>
              </w:rPr>
            </w:rPrChange>
          </w:rPr>
          <w:t>计算与视差优化的主要方法是插值法。。。。</w:t>
        </w:r>
      </w:ins>
      <w:ins w:id="5" w:author="vicky song" w:date="2020-03-18T17:16:00Z">
        <w:r w:rsidR="0051554C">
          <w:rPr>
            <w:rFonts w:hint="eastAsia"/>
            <w:highlight w:val="yellow"/>
          </w:rPr>
          <w:t>WTA</w:t>
        </w:r>
      </w:ins>
      <w:ins w:id="6" w:author="vicky song" w:date="2020-03-18T17:20:00Z">
        <w:r w:rsidR="0051554C">
          <w:rPr>
            <w:rFonts w:hint="eastAsia"/>
            <w:highlight w:val="yellow"/>
          </w:rPr>
          <w:t>，对于。。。问题能</w:t>
        </w:r>
      </w:ins>
      <w:ins w:id="7" w:author="vicky song" w:date="2020-03-18T17:21:00Z">
        <w:r w:rsidR="0051554C">
          <w:rPr>
            <w:rFonts w:hint="eastAsia"/>
            <w:highlight w:val="yellow"/>
          </w:rPr>
          <w:t>得到较好的解决，但是对于。。。。仍</w:t>
        </w:r>
      </w:ins>
    </w:p>
    <w:p w14:paraId="683D7EB8" w14:textId="4AA60339" w:rsidR="00E30AD9" w:rsidRDefault="007D267E" w:rsidP="007E7924">
      <w:pPr>
        <w:ind w:firstLine="420"/>
      </w:pPr>
      <w:r>
        <w:rPr>
          <w:rFonts w:hint="eastAsia"/>
        </w:rPr>
        <w:t>本</w:t>
      </w:r>
      <w:r w:rsidR="007D2A15">
        <w:rPr>
          <w:rFonts w:hint="eastAsia"/>
        </w:rPr>
        <w:t>文</w:t>
      </w:r>
      <w:r>
        <w:rPr>
          <w:rFonts w:hint="eastAsia"/>
        </w:rPr>
        <w:t>关注立体匹配中视差</w:t>
      </w:r>
      <w:r w:rsidR="00E8249F">
        <w:rPr>
          <w:rFonts w:hint="eastAsia"/>
        </w:rPr>
        <w:t>计算和视差</w:t>
      </w:r>
      <w:r>
        <w:rPr>
          <w:rFonts w:hint="eastAsia"/>
        </w:rPr>
        <w:t>优化方法，</w:t>
      </w:r>
      <w:r w:rsidR="007D2A15">
        <w:rPr>
          <w:rFonts w:hint="eastAsia"/>
        </w:rPr>
        <w:t>提出了两个</w:t>
      </w:r>
      <w:r>
        <w:rPr>
          <w:rFonts w:hint="eastAsia"/>
        </w:rPr>
        <w:t>优化</w:t>
      </w:r>
      <w:r w:rsidR="007D2A15">
        <w:rPr>
          <w:rFonts w:hint="eastAsia"/>
        </w:rPr>
        <w:t>策略来进一步提高立体匹配的精度。</w:t>
      </w:r>
      <w:r w:rsidR="00261BA1">
        <w:rPr>
          <w:rFonts w:hint="eastAsia"/>
        </w:rPr>
        <w:t>首先，</w:t>
      </w:r>
      <w:r>
        <w:rPr>
          <w:rFonts w:hint="eastAsia"/>
        </w:rPr>
        <w:t>为了提升初始视差图的精度，提出了</w:t>
      </w:r>
      <w:r w:rsidR="00261BA1">
        <w:rPr>
          <w:rFonts w:hint="eastAsia"/>
        </w:rPr>
        <w:t>一种结合邻域的视差计算策略，对比WTA策略，</w:t>
      </w:r>
      <w:r w:rsidR="003B7101">
        <w:rPr>
          <w:rFonts w:hint="eastAsia"/>
        </w:rPr>
        <w:t>使重复纹理区的误匹配明显降低；第二，提出一种背景插值和区域投票插值</w:t>
      </w:r>
      <w:r w:rsidR="003B7101">
        <w:rPr>
          <w:rFonts w:hint="eastAsia"/>
        </w:rPr>
        <w:lastRenderedPageBreak/>
        <w:t>相结合的联合插值策略，对比单个插值策略，联合插值取得了更好的表现。为验证上述两个策略的有效性，</w:t>
      </w:r>
      <w:r w:rsidR="002F031C">
        <w:rPr>
          <w:rFonts w:hint="eastAsia"/>
        </w:rPr>
        <w:t>我们对比了</w:t>
      </w:r>
      <w:r w:rsidR="00FF3070">
        <w:rPr>
          <w:rFonts w:hint="eastAsia"/>
        </w:rPr>
        <w:t>在</w:t>
      </w:r>
      <w:r w:rsidR="0051554C">
        <w:rPr>
          <w:rFonts w:hint="eastAsia"/>
        </w:rPr>
        <w:t>立体匹配</w:t>
      </w:r>
      <w:r w:rsidR="00FF3070">
        <w:rPr>
          <w:rFonts w:hint="eastAsia"/>
        </w:rPr>
        <w:t>前两个步骤——</w:t>
      </w:r>
      <w:r w:rsidR="002F031C">
        <w:rPr>
          <w:rFonts w:hint="eastAsia"/>
        </w:rPr>
        <w:t>代价计算和代价聚合分别采用</w:t>
      </w:r>
      <w:r w:rsidR="00FF3070">
        <w:rPr>
          <w:rFonts w:hint="eastAsia"/>
        </w:rPr>
        <w:t>多种</w:t>
      </w:r>
      <w:r w:rsidR="002F031C">
        <w:rPr>
          <w:rFonts w:hint="eastAsia"/>
        </w:rPr>
        <w:t>算法时，</w:t>
      </w:r>
      <w:r w:rsidR="0051554C">
        <w:rPr>
          <w:rFonts w:hint="eastAsia"/>
        </w:rPr>
        <w:t>本文视差计算与优化</w:t>
      </w:r>
      <w:r w:rsidR="002F031C">
        <w:rPr>
          <w:rFonts w:hint="eastAsia"/>
        </w:rPr>
        <w:t>策略</w:t>
      </w:r>
      <w:r w:rsidR="0051554C">
        <w:rPr>
          <w:rFonts w:hint="eastAsia"/>
        </w:rPr>
        <w:t>的性能</w:t>
      </w:r>
      <w:r w:rsidR="002F031C">
        <w:rPr>
          <w:rFonts w:hint="eastAsia"/>
        </w:rPr>
        <w:t>，实验结果表明，</w:t>
      </w:r>
      <w:r w:rsidR="00FF3070">
        <w:rPr>
          <w:rFonts w:hint="eastAsia"/>
        </w:rPr>
        <w:t>所提策略在不同的前步骤算法环境中都能取得更好的效果。</w:t>
      </w:r>
    </w:p>
    <w:p w14:paraId="3D8A62F0" w14:textId="77777777" w:rsidR="00E30AD9" w:rsidRDefault="00E30AD9" w:rsidP="007E7924">
      <w:pPr>
        <w:ind w:firstLine="420"/>
      </w:pPr>
    </w:p>
    <w:p w14:paraId="75A53A23" w14:textId="4277A401" w:rsidR="007E7924" w:rsidRDefault="007E7924" w:rsidP="007E7924">
      <w:pPr>
        <w:pStyle w:val="2"/>
      </w:pPr>
      <w:r>
        <w:rPr>
          <w:rFonts w:hint="eastAsia"/>
        </w:rPr>
        <w:t>2.</w:t>
      </w:r>
      <w:r w:rsidR="0014449C">
        <w:rPr>
          <w:rFonts w:hint="eastAsia"/>
        </w:rPr>
        <w:t>代价计算与代价聚合方法</w:t>
      </w:r>
    </w:p>
    <w:p w14:paraId="19ED0FFF" w14:textId="75229CE1" w:rsidR="0014449C" w:rsidRDefault="0014449C" w:rsidP="00566F80">
      <w:pPr>
        <w:ind w:firstLine="420"/>
      </w:pPr>
      <w:r>
        <w:rPr>
          <w:rFonts w:hint="eastAsia"/>
        </w:rPr>
        <w:t>由于本文针对局部立体匹配中的视差计算和视差优化方法进行改进，因此需要首先对广泛使用的代价计算和代价聚合方法进行介绍。</w:t>
      </w:r>
      <w:r w:rsidR="00B416FC">
        <w:rPr>
          <w:rFonts w:hint="eastAsia"/>
        </w:rPr>
        <w:t>并且，这些方法将</w:t>
      </w:r>
      <w:r w:rsidR="0046225C">
        <w:rPr>
          <w:rFonts w:hint="eastAsia"/>
        </w:rPr>
        <w:t>在</w:t>
      </w:r>
      <w:r w:rsidR="00B416FC">
        <w:rPr>
          <w:rFonts w:hint="eastAsia"/>
        </w:rPr>
        <w:t>实验部分用于分析和验证本文所提出的后处理</w:t>
      </w:r>
      <w:r w:rsidR="0046225C">
        <w:rPr>
          <w:rFonts w:hint="eastAsia"/>
        </w:rPr>
        <w:t>方法</w:t>
      </w:r>
      <w:r w:rsidR="00B416FC">
        <w:rPr>
          <w:rFonts w:hint="eastAsia"/>
        </w:rPr>
        <w:t>的有效性。</w:t>
      </w:r>
    </w:p>
    <w:p w14:paraId="7B3CE713" w14:textId="490D2FBC" w:rsidR="00BD706D" w:rsidRDefault="006D6936" w:rsidP="00BB600A">
      <w:pPr>
        <w:pStyle w:val="3"/>
      </w:pPr>
      <w:r>
        <w:rPr>
          <w:rFonts w:hint="eastAsia"/>
        </w:rPr>
        <w:t>2.1</w:t>
      </w:r>
      <w:r>
        <w:t xml:space="preserve"> </w:t>
      </w:r>
      <w:r>
        <w:rPr>
          <w:rFonts w:hint="eastAsia"/>
        </w:rPr>
        <w:t>代价计算</w:t>
      </w:r>
    </w:p>
    <w:p w14:paraId="41C06E6B" w14:textId="3F4A06DB" w:rsidR="00566F80" w:rsidRDefault="0056754B" w:rsidP="005E15D0">
      <w:pPr>
        <w:ind w:firstLine="420"/>
      </w:pPr>
      <w:r>
        <w:rPr>
          <w:rFonts w:hint="eastAsia"/>
        </w:rPr>
        <w:t>这个步骤</w:t>
      </w:r>
      <w:r w:rsidR="00AB099A">
        <w:rPr>
          <w:rFonts w:hint="eastAsia"/>
        </w:rPr>
        <w:t>通过计算像素描述符的差异或者相似性来获取初始匹配代价卷</w:t>
      </w:r>
      <w:r>
        <w:rPr>
          <w:rFonts w:hint="eastAsia"/>
        </w:rPr>
        <w:t>。AD-Census</w:t>
      </w:r>
      <w:r w:rsidR="00AB099A">
        <w:rPr>
          <w:rFonts w:hint="eastAsia"/>
        </w:rPr>
        <w:t>将</w:t>
      </w:r>
      <w:r w:rsidR="00F72B20">
        <w:rPr>
          <w:rFonts w:hint="eastAsia"/>
        </w:rPr>
        <w:t>像素强度和局部区域像素的相对强度编码作为描述符，</w:t>
      </w:r>
      <w:r w:rsidR="00934D5C">
        <w:rPr>
          <w:rFonts w:hint="eastAsia"/>
        </w:rPr>
        <w:t>给定左图的一个像素点</w:t>
      </w:r>
      <w:r w:rsidR="00934D5C" w:rsidRPr="00934D5C">
        <w:rPr>
          <w:position w:val="-10"/>
        </w:rPr>
        <w:object w:dxaOrig="980" w:dyaOrig="320" w14:anchorId="51A79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pt;height:15.65pt" o:ole="">
            <v:imagedata r:id="rId8" o:title=""/>
          </v:shape>
          <o:OLEObject Type="Embed" ProgID="Equation.DSMT4" ShapeID="_x0000_i1025" DrawAspect="Content" ObjectID="_1646745780" r:id="rId9"/>
        </w:object>
      </w:r>
      <w:r w:rsidR="00934D5C">
        <w:rPr>
          <w:rFonts w:hint="eastAsia"/>
        </w:rPr>
        <w:t>和视差</w:t>
      </w:r>
      <w:r w:rsidR="00934D5C" w:rsidRPr="00934D5C">
        <w:rPr>
          <w:position w:val="-6"/>
        </w:rPr>
        <w:object w:dxaOrig="220" w:dyaOrig="279" w14:anchorId="4AF43C7D">
          <v:shape id="_x0000_i1026" type="#_x0000_t75" style="width:11.25pt;height:13.75pt" o:ole="">
            <v:imagedata r:id="rId10" o:title=""/>
          </v:shape>
          <o:OLEObject Type="Embed" ProgID="Equation.DSMT4" ShapeID="_x0000_i1026" DrawAspect="Content" ObjectID="_1646745781" r:id="rId11"/>
        </w:object>
      </w:r>
      <w:r w:rsidR="00934D5C">
        <w:rPr>
          <w:rFonts w:hint="eastAsia"/>
        </w:rPr>
        <w:t>，其代价计算公式为</w:t>
      </w:r>
      <w:r w:rsidR="00F72B20">
        <w:rPr>
          <w:rFonts w:hint="eastAsia"/>
        </w:rPr>
        <w:t>：</w:t>
      </w:r>
    </w:p>
    <w:p w14:paraId="44A40503" w14:textId="09899F36" w:rsidR="00751A4E" w:rsidRDefault="00C6363E" w:rsidP="00C6363E">
      <w:pPr>
        <w:pStyle w:val="MTDisplayEquation"/>
      </w:pPr>
      <w:r>
        <w:tab/>
        <w:t xml:space="preserve">           </w:t>
      </w:r>
      <w:r w:rsidRPr="00C6363E">
        <w:rPr>
          <w:position w:val="-14"/>
        </w:rPr>
        <w:object w:dxaOrig="5220" w:dyaOrig="400" w14:anchorId="3BD215A5">
          <v:shape id="_x0000_i1027" type="#_x0000_t75" style="width:261.1pt;height:19.4pt" o:ole="">
            <v:imagedata r:id="rId12" o:title=""/>
          </v:shape>
          <o:OLEObject Type="Embed" ProgID="Equation.DSMT4" ShapeID="_x0000_i1027" DrawAspect="Content" ObjectID="_1646745782" r:id="rId13"/>
        </w:object>
      </w:r>
      <w:r>
        <w:t xml:space="preserve">       </w:t>
      </w:r>
      <w:r>
        <w:rPr>
          <w:rFonts w:hint="eastAsia"/>
        </w:rPr>
        <w:t>（1）</w:t>
      </w:r>
    </w:p>
    <w:p w14:paraId="39B42614" w14:textId="421C17A6" w:rsidR="00586445" w:rsidRDefault="00C6363E" w:rsidP="00C6363E">
      <w:r>
        <w:rPr>
          <w:rFonts w:hint="eastAsia"/>
        </w:rPr>
        <w:t>其中，</w:t>
      </w:r>
      <w:r w:rsidRPr="00C6363E">
        <w:rPr>
          <w:position w:val="-14"/>
        </w:rPr>
        <w:object w:dxaOrig="1219" w:dyaOrig="400" w14:anchorId="343F2E0D">
          <v:shape id="_x0000_i1028" type="#_x0000_t75" style="width:60.75pt;height:19.4pt" o:ole="">
            <v:imagedata r:id="rId14" o:title=""/>
          </v:shape>
          <o:OLEObject Type="Embed" ProgID="Equation.DSMT4" ShapeID="_x0000_i1028" DrawAspect="Content" ObjectID="_1646745783" r:id="rId15"/>
        </w:object>
      </w:r>
      <w:r w:rsidR="00934D5C">
        <w:rPr>
          <w:rFonts w:hint="eastAsia"/>
        </w:rPr>
        <w:t>是像素点</w:t>
      </w:r>
      <w:r w:rsidR="00934D5C" w:rsidRPr="00934D5C">
        <w:rPr>
          <w:position w:val="-10"/>
        </w:rPr>
        <w:object w:dxaOrig="240" w:dyaOrig="260" w14:anchorId="1E79A4E2">
          <v:shape id="_x0000_i1029" type="#_x0000_t75" style="width:11.9pt;height:13.15pt" o:ole="">
            <v:imagedata r:id="rId16" o:title=""/>
          </v:shape>
          <o:OLEObject Type="Embed" ProgID="Equation.DSMT4" ShapeID="_x0000_i1029" DrawAspect="Content" ObjectID="_1646745784" r:id="rId17"/>
        </w:object>
      </w:r>
      <w:r w:rsidR="00934D5C">
        <w:rPr>
          <w:rFonts w:hint="eastAsia"/>
        </w:rPr>
        <w:t>和其右图对应点</w:t>
      </w:r>
      <w:r w:rsidR="00C214AF" w:rsidRPr="00934D5C">
        <w:rPr>
          <w:position w:val="-10"/>
        </w:rPr>
        <w:object w:dxaOrig="1480" w:dyaOrig="320" w14:anchorId="6875920A">
          <v:shape id="_x0000_i1030" type="#_x0000_t75" style="width:73.9pt;height:15.65pt" o:ole="">
            <v:imagedata r:id="rId18" o:title=""/>
          </v:shape>
          <o:OLEObject Type="Embed" ProgID="Equation.DSMT4" ShapeID="_x0000_i1030" DrawAspect="Content" ObjectID="_1646745785" r:id="rId19"/>
        </w:object>
      </w:r>
      <w:r w:rsidR="00C214AF">
        <w:rPr>
          <w:rFonts w:hint="eastAsia"/>
        </w:rPr>
        <w:t>的两个位串的汉明距离【Census】，</w:t>
      </w:r>
      <w:r w:rsidR="00C214AF" w:rsidRPr="00C214AF">
        <w:rPr>
          <w:position w:val="-12"/>
        </w:rPr>
        <w:object w:dxaOrig="1020" w:dyaOrig="360" w14:anchorId="59275C2D">
          <v:shape id="_x0000_i1031" type="#_x0000_t75" style="width:51.35pt;height:17.55pt" o:ole="">
            <v:imagedata r:id="rId20" o:title=""/>
          </v:shape>
          <o:OLEObject Type="Embed" ProgID="Equation.DSMT4" ShapeID="_x0000_i1031" DrawAspect="Content" ObjectID="_1646745786" r:id="rId21"/>
        </w:object>
      </w:r>
      <w:r w:rsidR="00C214AF">
        <w:rPr>
          <w:rFonts w:hint="eastAsia"/>
        </w:rPr>
        <w:t>是两点的RGB三通道的绝对差的</w:t>
      </w:r>
      <w:r w:rsidR="00586445">
        <w:rPr>
          <w:rFonts w:hint="eastAsia"/>
        </w:rPr>
        <w:t>均值：</w:t>
      </w:r>
    </w:p>
    <w:p w14:paraId="267E7732" w14:textId="4D958ECE" w:rsidR="00586445" w:rsidRDefault="00586445" w:rsidP="00586445">
      <w:pPr>
        <w:pStyle w:val="MTDisplayEquation"/>
      </w:pPr>
      <w:r>
        <w:tab/>
      </w:r>
      <w:r w:rsidR="00B948C3">
        <w:t xml:space="preserve">                 </w:t>
      </w:r>
      <w:r w:rsidR="00B948C3" w:rsidRPr="00B948C3">
        <w:rPr>
          <w:position w:val="-30"/>
        </w:rPr>
        <w:object w:dxaOrig="4040" w:dyaOrig="680" w14:anchorId="0EF2F573">
          <v:shape id="_x0000_i1032" type="#_x0000_t75" style="width:202.25pt;height:33.8pt" o:ole="">
            <v:imagedata r:id="rId22" o:title=""/>
          </v:shape>
          <o:OLEObject Type="Embed" ProgID="Equation.DSMT4" ShapeID="_x0000_i1032" DrawAspect="Content" ObjectID="_1646745787" r:id="rId23"/>
        </w:object>
      </w:r>
      <w:r w:rsidR="00B948C3">
        <w:t xml:space="preserve">   </w:t>
      </w:r>
      <w:r w:rsidR="00BB600A">
        <w:t xml:space="preserve"> </w:t>
      </w:r>
      <w:r w:rsidR="00B948C3">
        <w:t xml:space="preserve">             (2)</w:t>
      </w:r>
    </w:p>
    <w:p w14:paraId="5840E643" w14:textId="06C1716E" w:rsidR="00751A4E" w:rsidRDefault="00F60C44" w:rsidP="00C6363E">
      <w:r w:rsidRPr="00F60C44">
        <w:rPr>
          <w:position w:val="-6"/>
        </w:rPr>
        <w:object w:dxaOrig="220" w:dyaOrig="279" w14:anchorId="12C3165F">
          <v:shape id="_x0000_i1033" type="#_x0000_t75" style="width:11.25pt;height:13.75pt" o:ole="">
            <v:imagedata r:id="rId24" o:title=""/>
          </v:shape>
          <o:OLEObject Type="Embed" ProgID="Equation.DSMT4" ShapeID="_x0000_i1033" DrawAspect="Content" ObjectID="_1646745788" r:id="rId25"/>
        </w:object>
      </w:r>
      <w:r>
        <w:rPr>
          <w:rFonts w:hint="eastAsia"/>
        </w:rPr>
        <w:t>是控制</w:t>
      </w:r>
      <w:r w:rsidR="009556D6">
        <w:rPr>
          <w:rFonts w:hint="eastAsia"/>
        </w:rPr>
        <w:t>离群值影响</w:t>
      </w:r>
      <w:r>
        <w:rPr>
          <w:rFonts w:hint="eastAsia"/>
        </w:rPr>
        <w:t>的参数，</w:t>
      </w:r>
      <w:r w:rsidRPr="00F60C44">
        <w:rPr>
          <w:position w:val="-10"/>
        </w:rPr>
        <w:object w:dxaOrig="740" w:dyaOrig="320" w14:anchorId="32D52B1F">
          <v:shape id="_x0000_i1034" type="#_x0000_t75" style="width:37.55pt;height:15.65pt" o:ole="">
            <v:imagedata r:id="rId26" o:title=""/>
          </v:shape>
          <o:OLEObject Type="Embed" ProgID="Equation.DSMT4" ShapeID="_x0000_i1034" DrawAspect="Content" ObjectID="_1646745789" r:id="rId27"/>
        </w:object>
      </w:r>
      <w:r>
        <w:rPr>
          <w:rFonts w:hint="eastAsia"/>
        </w:rPr>
        <w:t>的公式如下：</w:t>
      </w:r>
    </w:p>
    <w:p w14:paraId="46E80A15" w14:textId="5FECA31D" w:rsidR="00F60C44" w:rsidRDefault="00F60C44" w:rsidP="00F60C44">
      <w:pPr>
        <w:pStyle w:val="MTDisplayEquation"/>
      </w:pPr>
      <w:r>
        <w:tab/>
      </w:r>
      <w:r w:rsidR="009556D6">
        <w:t xml:space="preserve">                       </w:t>
      </w:r>
      <w:r w:rsidR="009556D6" w:rsidRPr="009556D6">
        <w:rPr>
          <w:position w:val="-28"/>
        </w:rPr>
        <w:object w:dxaOrig="2280" w:dyaOrig="680" w14:anchorId="728B6B9A">
          <v:shape id="_x0000_i1035" type="#_x0000_t75" style="width:113.95pt;height:33.8pt" o:ole="">
            <v:imagedata r:id="rId28" o:title=""/>
          </v:shape>
          <o:OLEObject Type="Embed" ProgID="Equation.DSMT4" ShapeID="_x0000_i1035" DrawAspect="Content" ObjectID="_1646745790" r:id="rId29"/>
        </w:object>
      </w:r>
      <w:r w:rsidR="009556D6">
        <w:t xml:space="preserve">                         </w:t>
      </w:r>
      <w:r w:rsidR="009556D6">
        <w:rPr>
          <w:rFonts w:hint="eastAsia"/>
        </w:rPr>
        <w:t>（</w:t>
      </w:r>
      <w:r w:rsidR="00B948C3">
        <w:rPr>
          <w:rFonts w:hint="eastAsia"/>
        </w:rPr>
        <w:t>3</w:t>
      </w:r>
      <w:r w:rsidR="009556D6">
        <w:rPr>
          <w:rFonts w:hint="eastAsia"/>
        </w:rPr>
        <w:t>）</w:t>
      </w:r>
    </w:p>
    <w:p w14:paraId="04DD3C83" w14:textId="008480A5" w:rsidR="00751A4E" w:rsidRDefault="00223DE7" w:rsidP="009556D6">
      <w:pPr>
        <w:pStyle w:val="MTDisplayEquation"/>
        <w:ind w:firstLine="0"/>
      </w:pPr>
      <w:r>
        <w:tab/>
        <w:t xml:space="preserve">    </w:t>
      </w:r>
      <w:r w:rsidR="00077894">
        <w:rPr>
          <w:rFonts w:hint="eastAsia"/>
        </w:rPr>
        <w:t>Census能够抵抗光照和噪声的影响</w:t>
      </w:r>
      <w:r w:rsidR="001A7614">
        <w:rPr>
          <w:rFonts w:hint="eastAsia"/>
        </w:rPr>
        <w:t>并且在弱纹理区也有较好的表现</w:t>
      </w:r>
      <w:r w:rsidR="00077894">
        <w:rPr>
          <w:rFonts w:hint="eastAsia"/>
        </w:rPr>
        <w:t>，</w:t>
      </w:r>
      <w:r w:rsidR="00F0377F">
        <w:rPr>
          <w:rFonts w:hint="eastAsia"/>
        </w:rPr>
        <w:t>是因为它是通过对局部结构的比较来计算代价，</w:t>
      </w:r>
      <w:r w:rsidR="001A7614">
        <w:rPr>
          <w:rFonts w:hint="eastAsia"/>
        </w:rPr>
        <w:t>但同样的原因</w:t>
      </w:r>
      <w:r w:rsidR="00F0377F">
        <w:rPr>
          <w:rFonts w:hint="eastAsia"/>
        </w:rPr>
        <w:t>，当遇到重复结构或相似纹理时</w:t>
      </w:r>
      <w:r w:rsidR="00077894">
        <w:rPr>
          <w:rFonts w:hint="eastAsia"/>
        </w:rPr>
        <w:t>，</w:t>
      </w:r>
      <w:r w:rsidR="00F0377F">
        <w:rPr>
          <w:rFonts w:hint="eastAsia"/>
        </w:rPr>
        <w:t>Census的代价计算会产生很大的歧义性；AD通过直接比较颜色差来获取代价，对纹理细节的感知更加敏锐，所以它适合作为重复纹理区的描述符，但是在无纹理和弱纹理区，AD表现不好。AD-Census融合了</w:t>
      </w:r>
      <w:r w:rsidR="001A7614">
        <w:rPr>
          <w:rFonts w:hint="eastAsia"/>
        </w:rPr>
        <w:t>两者的优点，在重复纹理和弱纹理都有</w:t>
      </w:r>
      <w:r>
        <w:rPr>
          <w:rFonts w:hint="eastAsia"/>
        </w:rPr>
        <w:t>较好的表现。</w:t>
      </w:r>
    </w:p>
    <w:p w14:paraId="3D6624AD" w14:textId="38714884" w:rsidR="00A10C81" w:rsidRDefault="00223DE7" w:rsidP="00223DE7">
      <w:r>
        <w:tab/>
      </w:r>
      <w:r w:rsidR="00E42209">
        <w:rPr>
          <w:rFonts w:hint="eastAsia"/>
        </w:rPr>
        <w:t>梯度（Gradient）能有效刻画物体边缘，</w:t>
      </w:r>
      <w:r w:rsidR="00A10C81">
        <w:rPr>
          <w:rFonts w:hint="eastAsia"/>
        </w:rPr>
        <w:t>在代价计算中作为单个方法或者融合方法之一被研究【】【】。AD-Gradient对光照改变鲁棒</w:t>
      </w:r>
      <w:r w:rsidR="00586445">
        <w:rPr>
          <w:rFonts w:hint="eastAsia"/>
        </w:rPr>
        <w:t>并被广泛用于和立体匹配类似的光流估计中</w:t>
      </w:r>
      <w:r w:rsidR="00A10C81">
        <w:rPr>
          <w:rFonts w:hint="eastAsia"/>
        </w:rPr>
        <w:t>，</w:t>
      </w:r>
      <w:r w:rsidR="00586445">
        <w:rPr>
          <w:rFonts w:hint="eastAsia"/>
        </w:rPr>
        <w:t>并被【Guide】用作代价计算方法。本文采用的AD-Gradient的公式如下：</w:t>
      </w:r>
    </w:p>
    <w:p w14:paraId="6CF7B389" w14:textId="63E0DC2C" w:rsidR="00586445" w:rsidRDefault="00586445" w:rsidP="00223DE7">
      <w:r>
        <w:tab/>
      </w:r>
      <w:r>
        <w:tab/>
      </w:r>
      <w:r>
        <w:tab/>
      </w:r>
      <w:r>
        <w:tab/>
      </w:r>
      <w:r>
        <w:tab/>
      </w:r>
      <w:r>
        <w:tab/>
      </w:r>
    </w:p>
    <w:p w14:paraId="446B5E46" w14:textId="3AD6BD17" w:rsidR="00586445" w:rsidRDefault="00586445" w:rsidP="00BB600A">
      <w:pPr>
        <w:pStyle w:val="MTDisplayEquation"/>
        <w:ind w:firstLineChars="100" w:firstLine="210"/>
      </w:pPr>
      <w:r>
        <w:tab/>
      </w:r>
      <w:r w:rsidR="00BB600A">
        <w:t xml:space="preserve">                 </w:t>
      </w:r>
      <w:r w:rsidR="00BB600A" w:rsidRPr="00BB600A">
        <w:rPr>
          <w:position w:val="-16"/>
        </w:rPr>
        <w:object w:dxaOrig="5480" w:dyaOrig="440" w14:anchorId="4C38256A">
          <v:shape id="_x0000_i1036" type="#_x0000_t75" style="width:274.25pt;height:22.55pt" o:ole="">
            <v:imagedata r:id="rId30" o:title=""/>
          </v:shape>
          <o:OLEObject Type="Embed" ProgID="Equation.DSMT4" ShapeID="_x0000_i1036" DrawAspect="Content" ObjectID="_1646745791" r:id="rId31"/>
        </w:object>
      </w:r>
      <w:r w:rsidR="00BB600A">
        <w:t xml:space="preserve">    (4)</w:t>
      </w:r>
    </w:p>
    <w:p w14:paraId="67A905D1" w14:textId="7BA5E494" w:rsidR="00586445" w:rsidRDefault="00BB600A" w:rsidP="00223DE7">
      <w:r>
        <w:rPr>
          <w:rFonts w:hint="eastAsia"/>
        </w:rPr>
        <w:lastRenderedPageBreak/>
        <w:t>式中，</w:t>
      </w:r>
      <w:r w:rsidRPr="00BB600A">
        <w:rPr>
          <w:position w:val="-12"/>
        </w:rPr>
        <w:object w:dxaOrig="320" w:dyaOrig="360" w14:anchorId="0D9152CC">
          <v:shape id="_x0000_i1037" type="#_x0000_t75" style="width:15.65pt;height:17.55pt" o:ole="">
            <v:imagedata r:id="rId32" o:title=""/>
          </v:shape>
          <o:OLEObject Type="Embed" ProgID="Equation.DSMT4" ShapeID="_x0000_i1037" DrawAspect="Content" ObjectID="_1646745792" r:id="rId33"/>
        </w:object>
      </w:r>
      <w:r>
        <w:rPr>
          <w:rFonts w:hint="eastAsia"/>
        </w:rPr>
        <w:t>表示x方向的梯度值，</w:t>
      </w:r>
      <w:r w:rsidRPr="00BB600A">
        <w:rPr>
          <w:position w:val="-6"/>
        </w:rPr>
        <w:object w:dxaOrig="240" w:dyaOrig="220" w14:anchorId="6BC06A0A">
          <v:shape id="_x0000_i1038" type="#_x0000_t75" style="width:11.9pt;height:11.25pt" o:ole="">
            <v:imagedata r:id="rId34" o:title=""/>
          </v:shape>
          <o:OLEObject Type="Embed" ProgID="Equation.DSMT4" ShapeID="_x0000_i1038" DrawAspect="Content" ObjectID="_1646745793" r:id="rId35"/>
        </w:object>
      </w:r>
      <w:r>
        <w:rPr>
          <w:rFonts w:hint="eastAsia"/>
        </w:rPr>
        <w:t>为控制颜色项和梯度项权重的参数。</w:t>
      </w:r>
    </w:p>
    <w:p w14:paraId="190A1E6E" w14:textId="0F0E6552" w:rsidR="005D0904" w:rsidRDefault="005D0904" w:rsidP="005D0904">
      <w:pPr>
        <w:pStyle w:val="3"/>
      </w:pPr>
      <w:r>
        <w:rPr>
          <w:rFonts w:hint="eastAsia"/>
        </w:rPr>
        <w:t>2.1</w:t>
      </w:r>
      <w:r>
        <w:t xml:space="preserve"> </w:t>
      </w:r>
      <w:r>
        <w:rPr>
          <w:rFonts w:hint="eastAsia"/>
        </w:rPr>
        <w:t>代价聚合</w:t>
      </w:r>
    </w:p>
    <w:p w14:paraId="3CC964C5" w14:textId="1B04BB28" w:rsidR="00556753" w:rsidRDefault="005D0904" w:rsidP="005D0904">
      <w:r>
        <w:tab/>
      </w:r>
      <w:r>
        <w:rPr>
          <w:rFonts w:hint="eastAsia"/>
        </w:rPr>
        <w:t>代价聚合可被看作对匹配代价卷</w:t>
      </w:r>
      <w:r w:rsidR="00253BFC" w:rsidRPr="00253BFC">
        <w:rPr>
          <w:position w:val="-6"/>
        </w:rPr>
        <w:object w:dxaOrig="240" w:dyaOrig="279" w14:anchorId="19CD4374">
          <v:shape id="_x0000_i1109" type="#_x0000_t75" style="width:11.9pt;height:13.75pt" o:ole="">
            <v:imagedata r:id="rId36" o:title=""/>
          </v:shape>
          <o:OLEObject Type="Embed" ProgID="Equation.DSMT4" ShapeID="_x0000_i1109" DrawAspect="Content" ObjectID="_1646745794" r:id="rId37"/>
        </w:object>
      </w:r>
      <w:r w:rsidR="00253BFC">
        <w:rPr>
          <w:rFonts w:hint="eastAsia"/>
        </w:rPr>
        <w:t>的每个视差层的滤波操作，</w:t>
      </w:r>
      <w:r w:rsidR="00556753">
        <w:rPr>
          <w:rFonts w:hint="eastAsia"/>
        </w:rPr>
        <w:t>像素点</w:t>
      </w:r>
      <w:r w:rsidR="00556753" w:rsidRPr="00556753">
        <w:rPr>
          <w:position w:val="-10"/>
        </w:rPr>
        <w:object w:dxaOrig="740" w:dyaOrig="320" w14:anchorId="48C2CA8C">
          <v:shape id="_x0000_i1119" type="#_x0000_t75" style="width:36.95pt;height:16.3pt" o:ole="">
            <v:imagedata r:id="rId38" o:title=""/>
          </v:shape>
          <o:OLEObject Type="Embed" ProgID="Equation.DSMT4" ShapeID="_x0000_i1119" DrawAspect="Content" ObjectID="_1646745795" r:id="rId39"/>
        </w:object>
      </w:r>
      <w:r w:rsidR="00DD7707">
        <w:rPr>
          <w:rFonts w:hint="eastAsia"/>
        </w:rPr>
        <w:t>在第</w:t>
      </w:r>
      <w:r w:rsidR="00DD7707" w:rsidRPr="00556753">
        <w:rPr>
          <w:position w:val="-6"/>
        </w:rPr>
        <w:object w:dxaOrig="139" w:dyaOrig="279" w14:anchorId="620E1CD8">
          <v:shape id="_x0000_i1130" type="#_x0000_t75" style="width:6.9pt;height:13.75pt" o:ole="">
            <v:imagedata r:id="rId40" o:title=""/>
          </v:shape>
          <o:OLEObject Type="Embed" ProgID="Equation.DSMT4" ShapeID="_x0000_i1130" DrawAspect="Content" ObjectID="_1646745796" r:id="rId41"/>
        </w:object>
      </w:r>
      <w:r w:rsidR="00DD7707">
        <w:rPr>
          <w:rFonts w:hint="eastAsia"/>
        </w:rPr>
        <w:t>层的视差值</w:t>
      </w:r>
      <w:r w:rsidR="00556753">
        <w:rPr>
          <w:rFonts w:hint="eastAsia"/>
        </w:rPr>
        <w:t>的滤波过程能用下面公式表示：</w:t>
      </w:r>
    </w:p>
    <w:p w14:paraId="354BDC60" w14:textId="3ABF7BC8" w:rsidR="00556753" w:rsidRDefault="00556753" w:rsidP="00556753">
      <w:pPr>
        <w:pStyle w:val="MTDisplayEquation"/>
        <w:rPr>
          <w:rFonts w:hint="eastAsia"/>
        </w:rPr>
      </w:pPr>
      <w:r>
        <w:tab/>
      </w:r>
      <w:r w:rsidRPr="00556753">
        <w:rPr>
          <w:position w:val="-32"/>
        </w:rPr>
        <w:object w:dxaOrig="1820" w:dyaOrig="580" w14:anchorId="27D9A288">
          <v:shape id="_x0000_i1125" type="#_x0000_t75" style="width:90.8pt;height:28.8pt" o:ole="">
            <v:imagedata r:id="rId42" o:title=""/>
          </v:shape>
          <o:OLEObject Type="Embed" ProgID="Equation.DSMT4" ShapeID="_x0000_i1125" DrawAspect="Content" ObjectID="_1646745797" r:id="rId43"/>
        </w:object>
      </w:r>
    </w:p>
    <w:p w14:paraId="139CD52A" w14:textId="08C9B123" w:rsidR="00C64D0C" w:rsidRDefault="00DD7707" w:rsidP="005D0904">
      <w:r w:rsidRPr="00DD7707">
        <w:rPr>
          <w:position w:val="-14"/>
        </w:rPr>
        <w:object w:dxaOrig="460" w:dyaOrig="380" w14:anchorId="5FE0A6A7">
          <v:shape id="_x0000_i1133" type="#_x0000_t75" style="width:23.15pt;height:18.8pt" o:ole="">
            <v:imagedata r:id="rId44" o:title=""/>
          </v:shape>
          <o:OLEObject Type="Embed" ProgID="Equation.DSMT4" ShapeID="_x0000_i1133" DrawAspect="Content" ObjectID="_1646745798" r:id="rId45"/>
        </w:object>
      </w:r>
      <w:r>
        <w:rPr>
          <w:rFonts w:hint="eastAsia"/>
        </w:rPr>
        <w:t>表示</w:t>
      </w:r>
      <w:r w:rsidRPr="00DD7707">
        <w:rPr>
          <w:position w:val="-10"/>
        </w:rPr>
        <w:object w:dxaOrig="240" w:dyaOrig="260" w14:anchorId="3D61D89E">
          <v:shape id="_x0000_i1136" type="#_x0000_t75" style="width:11.9pt;height:13.15pt" o:ole="">
            <v:imagedata r:id="rId46" o:title=""/>
          </v:shape>
          <o:OLEObject Type="Embed" ProgID="Equation.DSMT4" ShapeID="_x0000_i1136" DrawAspect="Content" ObjectID="_1646745799" r:id="rId47"/>
        </w:object>
      </w:r>
      <w:r>
        <w:rPr>
          <w:rFonts w:hint="eastAsia"/>
        </w:rPr>
        <w:t>点和</w:t>
      </w:r>
      <w:r w:rsidRPr="00DD7707">
        <w:rPr>
          <w:position w:val="-10"/>
        </w:rPr>
        <w:object w:dxaOrig="200" w:dyaOrig="260" w14:anchorId="1200A8DF">
          <v:shape id="_x0000_i1139" type="#_x0000_t75" style="width:10pt;height:13.15pt" o:ole="">
            <v:imagedata r:id="rId48" o:title=""/>
          </v:shape>
          <o:OLEObject Type="Embed" ProgID="Equation.DSMT4" ShapeID="_x0000_i1139" DrawAspect="Content" ObjectID="_1646745800" r:id="rId49"/>
        </w:object>
      </w:r>
      <w:r>
        <w:rPr>
          <w:rFonts w:hint="eastAsia"/>
        </w:rPr>
        <w:t>点间的权重，</w:t>
      </w:r>
      <w:r w:rsidRPr="00DD7707">
        <w:rPr>
          <w:position w:val="-12"/>
        </w:rPr>
        <w:object w:dxaOrig="300" w:dyaOrig="360" w14:anchorId="440F9CF7">
          <v:shape id="_x0000_i1153" type="#_x0000_t75" style="width:15.05pt;height:18.15pt" o:ole="">
            <v:imagedata r:id="rId50" o:title=""/>
          </v:shape>
          <o:OLEObject Type="Embed" ProgID="Equation.DSMT4" ShapeID="_x0000_i1153" DrawAspect="Content" ObjectID="_1646745801" r:id="rId51"/>
        </w:object>
      </w:r>
      <w:r>
        <w:rPr>
          <w:rFonts w:hint="eastAsia"/>
        </w:rPr>
        <w:t>是</w:t>
      </w:r>
      <w:r w:rsidRPr="00DD7707">
        <w:rPr>
          <w:position w:val="-10"/>
        </w:rPr>
        <w:object w:dxaOrig="240" w:dyaOrig="260" w14:anchorId="123A86F9">
          <v:shape id="_x0000_i1145" type="#_x0000_t75" style="width:11.9pt;height:13.15pt" o:ole="">
            <v:imagedata r:id="rId52" o:title=""/>
          </v:shape>
          <o:OLEObject Type="Embed" ProgID="Equation.DSMT4" ShapeID="_x0000_i1145" DrawAspect="Content" ObjectID="_1646745802" r:id="rId53"/>
        </w:object>
      </w:r>
      <w:r>
        <w:rPr>
          <w:rFonts w:hint="eastAsia"/>
        </w:rPr>
        <w:t>点的支持窗口，其</w:t>
      </w:r>
      <w:r w:rsidR="00253BFC">
        <w:rPr>
          <w:rFonts w:hint="eastAsia"/>
        </w:rPr>
        <w:t>思想是</w:t>
      </w:r>
      <w:r w:rsidR="005D0904">
        <w:rPr>
          <w:rFonts w:hint="eastAsia"/>
        </w:rPr>
        <w:t>利用邻域信息来降低目标点视差的歧义性。</w:t>
      </w:r>
      <w:r>
        <w:rPr>
          <w:rFonts w:hint="eastAsia"/>
        </w:rPr>
        <w:t>自适应窗口</w:t>
      </w:r>
      <w:r w:rsidR="00E20458">
        <w:rPr>
          <w:rFonts w:hint="eastAsia"/>
        </w:rPr>
        <w:t>法</w:t>
      </w:r>
      <w:r w:rsidR="000A4560">
        <w:rPr>
          <w:rFonts w:hint="eastAsia"/>
        </w:rPr>
        <w:t>一般将</w:t>
      </w:r>
      <w:r w:rsidR="000A4560" w:rsidRPr="00DD7707">
        <w:rPr>
          <w:position w:val="-14"/>
        </w:rPr>
        <w:object w:dxaOrig="460" w:dyaOrig="380" w14:anchorId="259789AD">
          <v:shape id="_x0000_i1157" type="#_x0000_t75" style="width:23.15pt;height:18.8pt" o:ole="">
            <v:imagedata r:id="rId44" o:title=""/>
          </v:shape>
          <o:OLEObject Type="Embed" ProgID="Equation.DSMT4" ShapeID="_x0000_i1157" DrawAspect="Content" ObjectID="_1646745803" r:id="rId54"/>
        </w:object>
      </w:r>
      <w:r w:rsidR="000A4560">
        <w:rPr>
          <w:rFonts w:hint="eastAsia"/>
        </w:rPr>
        <w:t>设为</w:t>
      </w:r>
      <w:r w:rsidR="00E20458">
        <w:rPr>
          <w:rFonts w:hint="eastAsia"/>
        </w:rPr>
        <w:t>常数</w:t>
      </w:r>
      <w:r w:rsidR="00E20458" w:rsidRPr="00E20458">
        <w:rPr>
          <w:position w:val="-14"/>
        </w:rPr>
        <w:object w:dxaOrig="600" w:dyaOrig="380" w14:anchorId="7491DD5A">
          <v:shape id="_x0000_i1167" type="#_x0000_t75" style="width:30.05pt;height:18.8pt" o:ole="">
            <v:imagedata r:id="rId55" o:title=""/>
          </v:shape>
          <o:OLEObject Type="Embed" ProgID="Equation.DSMT4" ShapeID="_x0000_i1167" DrawAspect="Content" ObjectID="_1646745804" r:id="rId56"/>
        </w:object>
      </w:r>
      <w:r w:rsidR="00E20458">
        <w:rPr>
          <w:rFonts w:hint="eastAsia"/>
        </w:rPr>
        <w:t>，</w:t>
      </w:r>
      <w:r w:rsidR="00E20458" w:rsidRPr="00E20458">
        <w:rPr>
          <w:position w:val="-14"/>
        </w:rPr>
        <w:object w:dxaOrig="360" w:dyaOrig="380" w14:anchorId="328FEB9E">
          <v:shape id="_x0000_i1170" type="#_x0000_t75" style="width:18.15pt;height:18.8pt" o:ole="">
            <v:imagedata r:id="rId57" o:title=""/>
          </v:shape>
          <o:OLEObject Type="Embed" ProgID="Equation.DSMT4" ShapeID="_x0000_i1170" DrawAspect="Content" ObjectID="_1646745805" r:id="rId58"/>
        </w:object>
      </w:r>
      <w:r w:rsidR="00E20458">
        <w:rPr>
          <w:rFonts w:hint="eastAsia"/>
        </w:rPr>
        <w:t>表示</w:t>
      </w:r>
      <w:r w:rsidR="00E20458" w:rsidRPr="00DD7707">
        <w:rPr>
          <w:position w:val="-12"/>
        </w:rPr>
        <w:object w:dxaOrig="300" w:dyaOrig="360" w14:anchorId="07B23AFD">
          <v:shape id="_x0000_i1171" type="#_x0000_t75" style="width:15.05pt;height:18.15pt" o:ole="">
            <v:imagedata r:id="rId50" o:title=""/>
          </v:shape>
          <o:OLEObject Type="Embed" ProgID="Equation.DSMT4" ShapeID="_x0000_i1171" DrawAspect="Content" ObjectID="_1646745806" r:id="rId59"/>
        </w:object>
      </w:r>
      <w:r w:rsidR="00E20458">
        <w:rPr>
          <w:rFonts w:hint="eastAsia"/>
        </w:rPr>
        <w:t>的面积，目标放在求取</w:t>
      </w:r>
      <w:r w:rsidR="00E20458" w:rsidRPr="00DD7707">
        <w:rPr>
          <w:position w:val="-12"/>
        </w:rPr>
        <w:object w:dxaOrig="300" w:dyaOrig="360" w14:anchorId="0D404ACB">
          <v:shape id="_x0000_i1172" type="#_x0000_t75" style="width:15.05pt;height:18.15pt" o:ole="">
            <v:imagedata r:id="rId50" o:title=""/>
          </v:shape>
          <o:OLEObject Type="Embed" ProgID="Equation.DSMT4" ShapeID="_x0000_i1172" DrawAspect="Content" ObjectID="_1646745807" r:id="rId60"/>
        </w:object>
      </w:r>
      <w:r w:rsidR="00E20458">
        <w:rPr>
          <w:rFonts w:hint="eastAsia"/>
        </w:rPr>
        <w:t>的形状和大小上。相反，自适应权重法选择固定的支持窗口，根据相似</w:t>
      </w:r>
      <w:r w:rsidR="00C64D0C">
        <w:rPr>
          <w:rFonts w:hint="eastAsia"/>
        </w:rPr>
        <w:t>性</w:t>
      </w:r>
      <w:r w:rsidR="00E20458">
        <w:rPr>
          <w:rFonts w:hint="eastAsia"/>
        </w:rPr>
        <w:t>计算</w:t>
      </w:r>
      <w:r w:rsidR="00C64D0C" w:rsidRPr="00DD7707">
        <w:rPr>
          <w:position w:val="-14"/>
        </w:rPr>
        <w:object w:dxaOrig="460" w:dyaOrig="380" w14:anchorId="55E1B8FE">
          <v:shape id="_x0000_i1173" type="#_x0000_t75" style="width:23.15pt;height:18.8pt" o:ole="">
            <v:imagedata r:id="rId44" o:title=""/>
          </v:shape>
          <o:OLEObject Type="Embed" ProgID="Equation.DSMT4" ShapeID="_x0000_i1173" DrawAspect="Content" ObjectID="_1646745808" r:id="rId61"/>
        </w:object>
      </w:r>
      <w:r w:rsidR="00C64D0C">
        <w:rPr>
          <w:rFonts w:hint="eastAsia"/>
        </w:rPr>
        <w:t>的值。下面介绍两种经典的自适应窗口法和自适应权重法—十字交叉自适应窗口法和引导滤波自适应权重法。</w:t>
      </w:r>
    </w:p>
    <w:p w14:paraId="14810225" w14:textId="17DC446F" w:rsidR="00A64B5B" w:rsidRPr="00A64B5B" w:rsidRDefault="00D3154F" w:rsidP="005D0904">
      <w:r>
        <w:tab/>
      </w:r>
      <w:r w:rsidR="00C64D0C">
        <w:rPr>
          <w:rFonts w:hint="eastAsia"/>
        </w:rPr>
        <w:t>十字交叉法根据颜色相似性和距离相近性</w:t>
      </w:r>
      <w:r>
        <w:rPr>
          <w:rFonts w:hint="eastAsia"/>
        </w:rPr>
        <w:t>构建自适应窗口。首先，</w:t>
      </w:r>
      <w:r w:rsidR="00C5641D">
        <w:rPr>
          <w:rFonts w:hint="eastAsia"/>
        </w:rPr>
        <w:t>计算目标点</w:t>
      </w:r>
      <w:r w:rsidR="00485A7B" w:rsidRPr="00C5641D">
        <w:rPr>
          <w:position w:val="-10"/>
        </w:rPr>
        <w:object w:dxaOrig="740" w:dyaOrig="320" w14:anchorId="3FBDC461">
          <v:shape id="_x0000_i1039" type="#_x0000_t75" style="width:37.55pt;height:15.65pt" o:ole="">
            <v:imagedata r:id="rId62" o:title=""/>
          </v:shape>
          <o:OLEObject Type="Embed" ProgID="Equation.DSMT4" ShapeID="_x0000_i1039" DrawAspect="Content" ObjectID="_1646745809" r:id="rId63"/>
        </w:object>
      </w:r>
      <w:r w:rsidR="00C5641D">
        <w:rPr>
          <w:rFonts w:hint="eastAsia"/>
        </w:rPr>
        <w:t>一个方向上（水平或者竖直）的支持臂长，假设</w:t>
      </w:r>
      <w:r w:rsidR="00396641">
        <w:rPr>
          <w:rFonts w:hint="eastAsia"/>
        </w:rPr>
        <w:t>选择</w:t>
      </w:r>
      <w:r w:rsidR="00C5641D">
        <w:rPr>
          <w:rFonts w:hint="eastAsia"/>
        </w:rPr>
        <w:t>水平方向，</w:t>
      </w:r>
      <w:r w:rsidR="00396641">
        <w:rPr>
          <w:rFonts w:hint="eastAsia"/>
        </w:rPr>
        <w:t>则计算左臂</w:t>
      </w:r>
      <w:r w:rsidR="00A64B5B">
        <w:rPr>
          <w:rFonts w:hint="eastAsia"/>
        </w:rPr>
        <w:t>和右臂的长度</w:t>
      </w:r>
      <w:r w:rsidR="00396641">
        <w:rPr>
          <w:rFonts w:hint="eastAsia"/>
        </w:rPr>
        <w:t>，</w:t>
      </w:r>
      <w:r w:rsidR="00A528CF">
        <w:rPr>
          <w:rFonts w:hint="eastAsia"/>
        </w:rPr>
        <w:t>以左臂为例，</w:t>
      </w:r>
      <w:r w:rsidR="00396641">
        <w:rPr>
          <w:rFonts w:hint="eastAsia"/>
        </w:rPr>
        <w:t>公式如下：</w:t>
      </w:r>
    </w:p>
    <w:p w14:paraId="40A67870" w14:textId="2A964EE8" w:rsidR="00396641" w:rsidRPr="00396641" w:rsidRDefault="00396641" w:rsidP="00396641">
      <w:pPr>
        <w:pStyle w:val="MTDisplayEquation"/>
      </w:pPr>
      <w:r>
        <w:tab/>
      </w:r>
      <w:r w:rsidR="00D16004" w:rsidRPr="00FE4D09">
        <w:rPr>
          <w:position w:val="-34"/>
        </w:rPr>
        <w:object w:dxaOrig="3780" w:dyaOrig="800" w14:anchorId="6811A456">
          <v:shape id="_x0000_i1040" type="#_x0000_t75" style="width:189.1pt;height:40.05pt" o:ole="">
            <v:imagedata r:id="rId64" o:title=""/>
          </v:shape>
          <o:OLEObject Type="Embed" ProgID="Equation.DSMT4" ShapeID="_x0000_i1040" DrawAspect="Content" ObjectID="_1646745810" r:id="rId65"/>
        </w:object>
      </w:r>
    </w:p>
    <w:p w14:paraId="263EEDF7" w14:textId="3EF29E78" w:rsidR="00BB600A" w:rsidRDefault="00A528CF" w:rsidP="00223DE7">
      <w:r>
        <w:rPr>
          <w:rFonts w:hint="eastAsia"/>
        </w:rPr>
        <w:t>其中，</w:t>
      </w:r>
      <w:r w:rsidRPr="00A528CF">
        <w:rPr>
          <w:position w:val="-12"/>
        </w:rPr>
        <w:object w:dxaOrig="1320" w:dyaOrig="360" w14:anchorId="3B966267">
          <v:shape id="_x0000_i1041" type="#_x0000_t75" style="width:66.35pt;height:17.55pt" o:ole="">
            <v:imagedata r:id="rId66" o:title=""/>
          </v:shape>
          <o:OLEObject Type="Embed" ProgID="Equation.DSMT4" ShapeID="_x0000_i1041" DrawAspect="Content" ObjectID="_1646745811" r:id="rId67"/>
        </w:object>
      </w:r>
      <w:r>
        <w:rPr>
          <w:rFonts w:hint="eastAsia"/>
        </w:rPr>
        <w:t>，L为预设的最大臂长，</w:t>
      </w:r>
      <w:r w:rsidR="00D16004" w:rsidRPr="00D16004">
        <w:rPr>
          <w:position w:val="-12"/>
        </w:rPr>
        <w:object w:dxaOrig="840" w:dyaOrig="360" w14:anchorId="66BF3E3A">
          <v:shape id="_x0000_i1042" type="#_x0000_t75" style="width:41.95pt;height:17.55pt" o:ole="">
            <v:imagedata r:id="rId68" o:title=""/>
          </v:shape>
          <o:OLEObject Type="Embed" ProgID="Equation.DSMT4" ShapeID="_x0000_i1042" DrawAspect="Content" ObjectID="_1646745812" r:id="rId69"/>
        </w:object>
      </w:r>
      <w:r w:rsidR="00D16004">
        <w:rPr>
          <w:rFonts w:hint="eastAsia"/>
        </w:rPr>
        <w:t>是目标像素点和臂上当前像素点的颜色差是否超过阈值的指示器，</w:t>
      </w:r>
      <w:r w:rsidR="00D16004" w:rsidRPr="00D16004">
        <w:rPr>
          <w:position w:val="-12"/>
        </w:rPr>
        <w:object w:dxaOrig="1120" w:dyaOrig="380" w14:anchorId="6CA90260">
          <v:shape id="_x0000_i1043" type="#_x0000_t75" style="width:56.35pt;height:18.8pt" o:ole="">
            <v:imagedata r:id="rId70" o:title=""/>
          </v:shape>
          <o:OLEObject Type="Embed" ProgID="Equation.DSMT4" ShapeID="_x0000_i1043" DrawAspect="Content" ObjectID="_1646745813" r:id="rId71"/>
        </w:object>
      </w:r>
      <w:r w:rsidR="00D16004">
        <w:rPr>
          <w:rFonts w:hint="eastAsia"/>
        </w:rPr>
        <w:t>是臂上当前像素点和它前面一个像素点的差是否超过阈值的指示器，如下所示：</w:t>
      </w:r>
    </w:p>
    <w:p w14:paraId="438FF530" w14:textId="6710F50C" w:rsidR="00D16004" w:rsidRDefault="00D16004" w:rsidP="00D16004">
      <w:pPr>
        <w:pStyle w:val="MTDisplayEquation"/>
      </w:pPr>
      <w:r>
        <w:tab/>
      </w:r>
      <w:r w:rsidR="001313A1" w:rsidRPr="001313A1">
        <w:rPr>
          <w:position w:val="-64"/>
        </w:rPr>
        <w:object w:dxaOrig="5200" w:dyaOrig="1400" w14:anchorId="145581D7">
          <v:shape id="_x0000_i1044" type="#_x0000_t75" style="width:259.85pt;height:70.1pt" o:ole="">
            <v:imagedata r:id="rId72" o:title=""/>
          </v:shape>
          <o:OLEObject Type="Embed" ProgID="Equation.DSMT4" ShapeID="_x0000_i1044" DrawAspect="Content" ObjectID="_1646745814" r:id="rId73"/>
        </w:object>
      </w:r>
    </w:p>
    <w:p w14:paraId="292371BE" w14:textId="1095AEEC" w:rsidR="00D16004" w:rsidRDefault="00D16004" w:rsidP="00223DE7">
      <w:r>
        <w:tab/>
      </w:r>
    </w:p>
    <w:p w14:paraId="59644AE1" w14:textId="4B015EFD" w:rsidR="001313A1" w:rsidRPr="00396641" w:rsidRDefault="001313A1" w:rsidP="001313A1">
      <w:pPr>
        <w:pStyle w:val="MTDisplayEquation"/>
      </w:pPr>
      <w:r>
        <w:tab/>
      </w:r>
      <w:r w:rsidR="00DA57CB" w:rsidRPr="008A7069">
        <w:rPr>
          <w:position w:val="-38"/>
        </w:rPr>
        <w:object w:dxaOrig="4260" w:dyaOrig="880" w14:anchorId="1DA68F06">
          <v:shape id="_x0000_i1045" type="#_x0000_t75" style="width:213.5pt;height:43.85pt" o:ole="">
            <v:imagedata r:id="rId74" o:title=""/>
          </v:shape>
          <o:OLEObject Type="Embed" ProgID="Equation.DSMT4" ShapeID="_x0000_i1045" DrawAspect="Content" ObjectID="_1646745815" r:id="rId75"/>
        </w:object>
      </w:r>
    </w:p>
    <w:p w14:paraId="0C75AE67" w14:textId="08B144DB" w:rsidR="00DA57CB" w:rsidRDefault="00DA57CB" w:rsidP="00223DE7">
      <w:r w:rsidRPr="00DA57CB">
        <w:rPr>
          <w:position w:val="-6"/>
        </w:rPr>
        <w:object w:dxaOrig="200" w:dyaOrig="220" w14:anchorId="6C612845">
          <v:shape id="_x0000_i1046" type="#_x0000_t75" style="width:10pt;height:11.25pt" o:ole="">
            <v:imagedata r:id="rId76" o:title=""/>
          </v:shape>
          <o:OLEObject Type="Embed" ProgID="Equation.DSMT4" ShapeID="_x0000_i1046" DrawAspect="Content" ObjectID="_1646745816" r:id="rId77"/>
        </w:object>
      </w:r>
      <w:r>
        <w:rPr>
          <w:rFonts w:hint="eastAsia"/>
        </w:rPr>
        <w:t>和</w:t>
      </w:r>
      <w:r w:rsidRPr="00DA57CB">
        <w:rPr>
          <w:position w:val="-4"/>
        </w:rPr>
        <w:object w:dxaOrig="220" w:dyaOrig="260" w14:anchorId="4472ED5A">
          <v:shape id="_x0000_i1047" type="#_x0000_t75" style="width:11.25pt;height:13.15pt" o:ole="">
            <v:imagedata r:id="rId78" o:title=""/>
          </v:shape>
          <o:OLEObject Type="Embed" ProgID="Equation.DSMT4" ShapeID="_x0000_i1047" DrawAspect="Content" ObjectID="_1646745817" r:id="rId79"/>
        </w:object>
      </w:r>
      <w:r>
        <w:rPr>
          <w:rFonts w:hint="eastAsia"/>
        </w:rPr>
        <w:t>分别是对颜色差和距离差施加限制，臂长最长不能超过</w:t>
      </w:r>
      <w:r w:rsidRPr="00DA57CB">
        <w:rPr>
          <w:position w:val="-12"/>
        </w:rPr>
        <w:object w:dxaOrig="279" w:dyaOrig="360" w14:anchorId="5F55685B">
          <v:shape id="_x0000_i1048" type="#_x0000_t75" style="width:13.75pt;height:17.55pt" o:ole="">
            <v:imagedata r:id="rId80" o:title=""/>
          </v:shape>
          <o:OLEObject Type="Embed" ProgID="Equation.DSMT4" ShapeID="_x0000_i1048" DrawAspect="Content" ObjectID="_1646745818" r:id="rId81"/>
        </w:object>
      </w:r>
      <w:r>
        <w:rPr>
          <w:rFonts w:hint="eastAsia"/>
        </w:rPr>
        <w:t>，在内层距离范围</w:t>
      </w:r>
      <w:r w:rsidRPr="00DA57CB">
        <w:rPr>
          <w:position w:val="-12"/>
        </w:rPr>
        <w:object w:dxaOrig="260" w:dyaOrig="360" w14:anchorId="203779B1">
          <v:shape id="_x0000_i1049" type="#_x0000_t75" style="width:13.15pt;height:17.55pt" o:ole="">
            <v:imagedata r:id="rId82" o:title=""/>
          </v:shape>
          <o:OLEObject Type="Embed" ProgID="Equation.DSMT4" ShapeID="_x0000_i1049" DrawAspect="Content" ObjectID="_1646745819" r:id="rId83"/>
        </w:object>
      </w:r>
      <w:r>
        <w:rPr>
          <w:rFonts w:hint="eastAsia"/>
        </w:rPr>
        <w:t>内，选择的颜色差阈值</w:t>
      </w:r>
      <w:r w:rsidRPr="00DA57CB">
        <w:rPr>
          <w:position w:val="-12"/>
        </w:rPr>
        <w:object w:dxaOrig="220" w:dyaOrig="360" w14:anchorId="715FEB42">
          <v:shape id="_x0000_i1050" type="#_x0000_t75" style="width:11.25pt;height:17.55pt" o:ole="">
            <v:imagedata r:id="rId84" o:title=""/>
          </v:shape>
          <o:OLEObject Type="Embed" ProgID="Equation.DSMT4" ShapeID="_x0000_i1050" DrawAspect="Content" ObjectID="_1646745820" r:id="rId85"/>
        </w:object>
      </w:r>
      <w:r w:rsidR="00B85F42">
        <w:rPr>
          <w:rFonts w:hint="eastAsia"/>
        </w:rPr>
        <w:t>大于</w:t>
      </w:r>
      <w:r>
        <w:rPr>
          <w:rFonts w:hint="eastAsia"/>
        </w:rPr>
        <w:t>外层距离范围</w:t>
      </w:r>
      <w:r w:rsidR="00B85F42" w:rsidRPr="00B85F42">
        <w:rPr>
          <w:position w:val="-14"/>
        </w:rPr>
        <w:object w:dxaOrig="780" w:dyaOrig="400" w14:anchorId="7968F55B">
          <v:shape id="_x0000_i1051" type="#_x0000_t75" style="width:39.45pt;height:19.4pt" o:ole="">
            <v:imagedata r:id="rId86" o:title=""/>
          </v:shape>
          <o:OLEObject Type="Embed" ProgID="Equation.DSMT4" ShapeID="_x0000_i1051" DrawAspect="Content" ObjectID="_1646745821" r:id="rId87"/>
        </w:object>
      </w:r>
      <w:r w:rsidR="00B85F42">
        <w:rPr>
          <w:rFonts w:hint="eastAsia"/>
        </w:rPr>
        <w:t>的颜色差阈值</w:t>
      </w:r>
      <w:r w:rsidR="00B85F42" w:rsidRPr="00B85F42">
        <w:rPr>
          <w:position w:val="-12"/>
        </w:rPr>
        <w:object w:dxaOrig="260" w:dyaOrig="360" w14:anchorId="08481718">
          <v:shape id="_x0000_i1052" type="#_x0000_t75" style="width:13.15pt;height:17.55pt" o:ole="">
            <v:imagedata r:id="rId88" o:title=""/>
          </v:shape>
          <o:OLEObject Type="Embed" ProgID="Equation.DSMT4" ShapeID="_x0000_i1052" DrawAspect="Content" ObjectID="_1646745822" r:id="rId89"/>
        </w:object>
      </w:r>
      <w:r w:rsidR="00B85F42">
        <w:rPr>
          <w:rFonts w:hint="eastAsia"/>
        </w:rPr>
        <w:t>，</w:t>
      </w:r>
      <w:r w:rsidR="00140A59">
        <w:rPr>
          <w:rFonts w:hint="eastAsia"/>
        </w:rPr>
        <w:t>即对距离更远的点施加更严格的颜色限制，这一策略在</w:t>
      </w:r>
      <w:r w:rsidR="00B85F42">
        <w:rPr>
          <w:rFonts w:hint="eastAsia"/>
        </w:rPr>
        <w:t>增大支持窗口面积的同时</w:t>
      </w:r>
      <w:r w:rsidR="00140A59">
        <w:rPr>
          <w:rFonts w:hint="eastAsia"/>
        </w:rPr>
        <w:t>限制引入不同视差层的点</w:t>
      </w:r>
      <w:r w:rsidR="00B85F42">
        <w:rPr>
          <w:rFonts w:hint="eastAsia"/>
        </w:rPr>
        <w:t>。</w:t>
      </w:r>
      <w:r w:rsidR="00B85F42" w:rsidRPr="00B85F42">
        <w:rPr>
          <w:position w:val="-12"/>
        </w:rPr>
        <w:object w:dxaOrig="1120" w:dyaOrig="380" w14:anchorId="351DFD5C">
          <v:shape id="_x0000_i1053" type="#_x0000_t75" style="width:56.35pt;height:18.8pt" o:ole="">
            <v:imagedata r:id="rId90" o:title=""/>
          </v:shape>
          <o:OLEObject Type="Embed" ProgID="Equation.DSMT4" ShapeID="_x0000_i1053" DrawAspect="Content" ObjectID="_1646745823" r:id="rId91"/>
        </w:object>
      </w:r>
      <w:r w:rsidR="00B85F42">
        <w:rPr>
          <w:rFonts w:hint="eastAsia"/>
        </w:rPr>
        <w:t>对</w:t>
      </w:r>
      <w:r w:rsidR="00140A59">
        <w:rPr>
          <w:rFonts w:hint="eastAsia"/>
        </w:rPr>
        <w:t>臂上</w:t>
      </w:r>
      <w:r w:rsidR="00B85F42">
        <w:rPr>
          <w:rFonts w:hint="eastAsia"/>
        </w:rPr>
        <w:t>的邻近像素点施加颜色</w:t>
      </w:r>
      <w:r w:rsidR="00140A59">
        <w:rPr>
          <w:rFonts w:hint="eastAsia"/>
        </w:rPr>
        <w:t>限制。按同样的方式计算右臂长度。</w:t>
      </w:r>
    </w:p>
    <w:p w14:paraId="0C6F6ABB" w14:textId="128F53DC" w:rsidR="00663D37" w:rsidRDefault="00140A59" w:rsidP="00223DE7">
      <w:r>
        <w:tab/>
      </w:r>
      <w:r>
        <w:rPr>
          <w:rFonts w:hint="eastAsia"/>
        </w:rPr>
        <w:t>然后，以水平臂上的每个点作为锚点，分别计算其上臂和下臂的长度，至此，目标点p的支持区域</w:t>
      </w:r>
      <w:r w:rsidR="009D3D2E" w:rsidRPr="009D3D2E">
        <w:rPr>
          <w:position w:val="-10"/>
        </w:rPr>
        <w:object w:dxaOrig="580" w:dyaOrig="320" w14:anchorId="00F65AAF">
          <v:shape id="_x0000_i1054" type="#_x0000_t75" style="width:28.8pt;height:15.65pt" o:ole="">
            <v:imagedata r:id="rId92" o:title=""/>
          </v:shape>
          <o:OLEObject Type="Embed" ProgID="Equation.DSMT4" ShapeID="_x0000_i1054" DrawAspect="Content" ObjectID="_1646745824" r:id="rId93"/>
        </w:object>
      </w:r>
      <w:r w:rsidR="00663D37">
        <w:rPr>
          <w:rFonts w:hint="eastAsia"/>
        </w:rPr>
        <w:t>构建完毕，</w:t>
      </w:r>
      <w:r w:rsidR="00485A7B">
        <w:rPr>
          <w:rFonts w:hint="eastAsia"/>
        </w:rPr>
        <w:t>用</w:t>
      </w:r>
      <w:r w:rsidR="00485A7B" w:rsidRPr="00485A7B">
        <w:rPr>
          <w:position w:val="-16"/>
        </w:rPr>
        <w:object w:dxaOrig="2120" w:dyaOrig="440" w14:anchorId="2469E3BF">
          <v:shape id="_x0000_i1055" type="#_x0000_t75" style="width:105.8pt;height:22.55pt" o:ole="">
            <v:imagedata r:id="rId94" o:title=""/>
          </v:shape>
          <o:OLEObject Type="Embed" ProgID="Equation.DSMT4" ShapeID="_x0000_i1055" DrawAspect="Content" ObjectID="_1646745825" r:id="rId95"/>
        </w:object>
      </w:r>
      <w:r w:rsidR="00485A7B">
        <w:rPr>
          <w:rFonts w:hint="eastAsia"/>
        </w:rPr>
        <w:t>分别表示左、右、上、下臂的长度，</w:t>
      </w:r>
      <w:r w:rsidR="00756405" w:rsidRPr="00756405">
        <w:rPr>
          <w:position w:val="-4"/>
        </w:rPr>
        <w:object w:dxaOrig="279" w:dyaOrig="260" w14:anchorId="609EA53F">
          <v:shape id="_x0000_i1056" type="#_x0000_t75" style="width:13.75pt;height:13.15pt" o:ole="">
            <v:imagedata r:id="rId96" o:title=""/>
          </v:shape>
          <o:OLEObject Type="Embed" ProgID="Equation.DSMT4" ShapeID="_x0000_i1056" DrawAspect="Content" ObjectID="_1646745826" r:id="rId97"/>
        </w:object>
      </w:r>
      <w:r w:rsidR="00756405">
        <w:rPr>
          <w:rFonts w:hint="eastAsia"/>
        </w:rPr>
        <w:t>和</w:t>
      </w:r>
      <w:r w:rsidR="00756405" w:rsidRPr="00756405">
        <w:rPr>
          <w:position w:val="-6"/>
        </w:rPr>
        <w:object w:dxaOrig="240" w:dyaOrig="279" w14:anchorId="6791D048">
          <v:shape id="_x0000_i1057" type="#_x0000_t75" style="width:11.9pt;height:13.75pt" o:ole="">
            <v:imagedata r:id="rId98" o:title=""/>
          </v:shape>
          <o:OLEObject Type="Embed" ProgID="Equation.DSMT4" ShapeID="_x0000_i1057" DrawAspect="Content" ObjectID="_1646745827" r:id="rId99"/>
        </w:object>
      </w:r>
      <w:r w:rsidR="00756405">
        <w:rPr>
          <w:rFonts w:hint="eastAsia"/>
        </w:rPr>
        <w:t>分别表示水平臂和竖直臂上的点的集合，</w:t>
      </w:r>
      <w:r w:rsidR="00485A7B">
        <w:rPr>
          <w:rFonts w:hint="eastAsia"/>
        </w:rPr>
        <w:t>则</w:t>
      </w:r>
      <w:r w:rsidR="00485A7B" w:rsidRPr="009D3D2E">
        <w:rPr>
          <w:position w:val="-10"/>
        </w:rPr>
        <w:object w:dxaOrig="580" w:dyaOrig="320" w14:anchorId="3F8C5F3A">
          <v:shape id="_x0000_i1058" type="#_x0000_t75" style="width:28.8pt;height:15.65pt" o:ole="">
            <v:imagedata r:id="rId92" o:title=""/>
          </v:shape>
          <o:OLEObject Type="Embed" ProgID="Equation.DSMT4" ShapeID="_x0000_i1058" DrawAspect="Content" ObjectID="_1646745828" r:id="rId100"/>
        </w:object>
      </w:r>
      <w:r w:rsidR="00663D37">
        <w:rPr>
          <w:rFonts w:hint="eastAsia"/>
        </w:rPr>
        <w:t>可通过如下公式表示：</w:t>
      </w:r>
    </w:p>
    <w:p w14:paraId="22384BCD" w14:textId="09E75734" w:rsidR="009D3D2E" w:rsidRDefault="009D3D2E" w:rsidP="009D3D2E">
      <w:pPr>
        <w:pStyle w:val="MTDisplayEquation"/>
      </w:pPr>
      <w:r>
        <w:tab/>
      </w:r>
      <w:r w:rsidRPr="009D3D2E">
        <w:rPr>
          <w:position w:val="-32"/>
        </w:rPr>
        <w:object w:dxaOrig="1820" w:dyaOrig="580" w14:anchorId="7AE20C64">
          <v:shape id="_x0000_i1059" type="#_x0000_t75" style="width:90.8pt;height:28.8pt" o:ole="">
            <v:imagedata r:id="rId101" o:title=""/>
          </v:shape>
          <o:OLEObject Type="Embed" ProgID="Equation.DSMT4" ShapeID="_x0000_i1059" DrawAspect="Content" ObjectID="_1646745829" r:id="rId102"/>
        </w:object>
      </w:r>
    </w:p>
    <w:p w14:paraId="0B091E77" w14:textId="5A836B5B" w:rsidR="00485A7B" w:rsidRPr="00485A7B" w:rsidRDefault="00485A7B" w:rsidP="00485A7B">
      <w:r>
        <w:rPr>
          <w:rFonts w:hint="eastAsia"/>
        </w:rPr>
        <w:t>其中，</w:t>
      </w:r>
    </w:p>
    <w:p w14:paraId="1CD9402B" w14:textId="0C17E704" w:rsidR="00DA57CB" w:rsidRDefault="009D3D2E" w:rsidP="009D3D2E">
      <w:pPr>
        <w:pStyle w:val="MTDisplayEquation"/>
      </w:pPr>
      <w:r>
        <w:tab/>
      </w:r>
      <w:r w:rsidR="00756405" w:rsidRPr="00485A7B">
        <w:rPr>
          <w:position w:val="-46"/>
        </w:rPr>
        <w:object w:dxaOrig="4900" w:dyaOrig="1040" w14:anchorId="53688550">
          <v:shape id="_x0000_i1060" type="#_x0000_t75" style="width:244.8pt;height:52.6pt" o:ole="">
            <v:imagedata r:id="rId103" o:title=""/>
          </v:shape>
          <o:OLEObject Type="Embed" ProgID="Equation.DSMT4" ShapeID="_x0000_i1060" DrawAspect="Content" ObjectID="_1646745830" r:id="rId104"/>
        </w:object>
      </w:r>
    </w:p>
    <w:p w14:paraId="1BC49124" w14:textId="35177CFD" w:rsidR="00253BFC" w:rsidRDefault="00756405" w:rsidP="00223DE7">
      <w:r>
        <w:rPr>
          <w:rFonts w:hint="eastAsia"/>
        </w:rPr>
        <w:t>当然，也可以先计算目标点的竖直臂长，然后计算竖直臂上每个点的水平臂长，</w:t>
      </w:r>
      <w:r w:rsidR="005D75A8">
        <w:rPr>
          <w:rFonts w:hint="eastAsia"/>
        </w:rPr>
        <w:t>两者生成的支持区域可能不同，但没有性能上的优劣性。</w:t>
      </w:r>
    </w:p>
    <w:p w14:paraId="2A232CA7" w14:textId="7F7F3DFB" w:rsidR="00035CB7" w:rsidRDefault="00C64D0C" w:rsidP="00035CB7">
      <w:pPr>
        <w:rPr>
          <w:rFonts w:hint="eastAsia"/>
        </w:rPr>
      </w:pPr>
      <w:r>
        <w:tab/>
      </w:r>
      <w:r>
        <w:rPr>
          <w:rFonts w:hint="eastAsia"/>
        </w:rPr>
        <w:t>引导滤波</w:t>
      </w:r>
      <w:r w:rsidR="00471BD2">
        <w:rPr>
          <w:rFonts w:hint="eastAsia"/>
        </w:rPr>
        <w:t>是一种边保留滤波算法，其用于支持窗口内权重的计算是借助</w:t>
      </w:r>
      <w:r w:rsidR="001A107E">
        <w:rPr>
          <w:rFonts w:hint="eastAsia"/>
        </w:rPr>
        <w:t>引导图</w:t>
      </w:r>
      <w:r w:rsidR="00471BD2" w:rsidRPr="00323216">
        <w:rPr>
          <w:position w:val="-4"/>
        </w:rPr>
        <w:object w:dxaOrig="200" w:dyaOrig="260" w14:anchorId="37A62C73">
          <v:shape id="_x0000_i1535" type="#_x0000_t75" style="width:10pt;height:13.15pt" o:ole="">
            <v:imagedata r:id="rId105" o:title=""/>
          </v:shape>
          <o:OLEObject Type="Embed" ProgID="Equation.DSMT4" ShapeID="_x0000_i1535" DrawAspect="Content" ObjectID="_1646745831" r:id="rId106"/>
        </w:object>
      </w:r>
      <w:r w:rsidR="00471BD2">
        <w:rPr>
          <w:rFonts w:hint="eastAsia"/>
        </w:rPr>
        <w:t>实现的</w:t>
      </w:r>
      <w:r w:rsidR="00035CB7">
        <w:rPr>
          <w:rFonts w:hint="eastAsia"/>
        </w:rPr>
        <w:t>，</w:t>
      </w:r>
      <w:r w:rsidR="00471BD2">
        <w:rPr>
          <w:rFonts w:hint="eastAsia"/>
        </w:rPr>
        <w:t>在代价聚合应用中，引导图一般选择原始图像，若</w:t>
      </w:r>
      <w:r w:rsidR="00323216" w:rsidRPr="00323216">
        <w:rPr>
          <w:position w:val="-4"/>
        </w:rPr>
        <w:object w:dxaOrig="200" w:dyaOrig="260" w14:anchorId="4DF7C376">
          <v:shape id="_x0000_i1511" type="#_x0000_t75" style="width:10pt;height:13.15pt" o:ole="">
            <v:imagedata r:id="rId105" o:title=""/>
          </v:shape>
          <o:OLEObject Type="Embed" ProgID="Equation.DSMT4" ShapeID="_x0000_i1511" DrawAspect="Content" ObjectID="_1646745832" r:id="rId107"/>
        </w:object>
      </w:r>
      <w:r w:rsidR="00035CB7">
        <w:rPr>
          <w:rFonts w:hint="eastAsia"/>
        </w:rPr>
        <w:t>为灰度图，</w:t>
      </w:r>
      <w:r w:rsidR="00471BD2" w:rsidRPr="00471BD2">
        <w:rPr>
          <w:position w:val="-6"/>
        </w:rPr>
        <w:object w:dxaOrig="240" w:dyaOrig="220" w14:anchorId="5849C97F">
          <v:shape id="_x0000_i1548" type="#_x0000_t75" style="width:11.9pt;height:11.25pt" o:ole="">
            <v:imagedata r:id="rId108" o:title=""/>
          </v:shape>
          <o:OLEObject Type="Embed" ProgID="Equation.DSMT4" ShapeID="_x0000_i1548" DrawAspect="Content" ObjectID="_1646745833" r:id="rId109"/>
        </w:object>
      </w:r>
      <w:r w:rsidR="00471BD2">
        <w:rPr>
          <w:rFonts w:hint="eastAsia"/>
        </w:rPr>
        <w:t>表示固定大小的支持窗口，</w:t>
      </w:r>
      <w:r w:rsidR="00471BD2" w:rsidRPr="00471BD2">
        <w:rPr>
          <w:position w:val="-10"/>
        </w:rPr>
        <w:object w:dxaOrig="240" w:dyaOrig="260" w14:anchorId="5E4423C3">
          <v:shape id="_x0000_i1538" type="#_x0000_t75" style="width:11.9pt;height:13.15pt" o:ole="">
            <v:imagedata r:id="rId110" o:title=""/>
          </v:shape>
          <o:OLEObject Type="Embed" ProgID="Equation.DSMT4" ShapeID="_x0000_i1538" DrawAspect="Content" ObjectID="_1646745834" r:id="rId111"/>
        </w:object>
      </w:r>
      <w:r w:rsidR="00471BD2">
        <w:rPr>
          <w:rFonts w:hint="eastAsia"/>
        </w:rPr>
        <w:t>为目标点，</w:t>
      </w:r>
      <w:r w:rsidR="00471BD2" w:rsidRPr="00471BD2">
        <w:rPr>
          <w:position w:val="-10"/>
        </w:rPr>
        <w:object w:dxaOrig="200" w:dyaOrig="260" w14:anchorId="1576EF35">
          <v:shape id="_x0000_i1541" type="#_x0000_t75" style="width:10pt;height:13.15pt" o:ole="">
            <v:imagedata r:id="rId112" o:title=""/>
          </v:shape>
          <o:OLEObject Type="Embed" ProgID="Equation.DSMT4" ShapeID="_x0000_i1541" DrawAspect="Content" ObjectID="_1646745835" r:id="rId113"/>
        </w:object>
      </w:r>
      <w:r w:rsidR="00471BD2">
        <w:rPr>
          <w:rFonts w:hint="eastAsia"/>
        </w:rPr>
        <w:t>为</w:t>
      </w:r>
      <w:r w:rsidR="00471BD2" w:rsidRPr="00471BD2">
        <w:rPr>
          <w:position w:val="-10"/>
        </w:rPr>
        <w:object w:dxaOrig="240" w:dyaOrig="260" w14:anchorId="147DC4C6">
          <v:shape id="_x0000_i1542" type="#_x0000_t75" style="width:11.9pt;height:13.15pt" o:ole="">
            <v:imagedata r:id="rId110" o:title=""/>
          </v:shape>
          <o:OLEObject Type="Embed" ProgID="Equation.DSMT4" ShapeID="_x0000_i1542" DrawAspect="Content" ObjectID="_1646745836" r:id="rId114"/>
        </w:object>
      </w:r>
      <w:r w:rsidR="00471BD2">
        <w:rPr>
          <w:rFonts w:hint="eastAsia"/>
        </w:rPr>
        <w:t>的支持窗口内的邻域点，两点间的权重可</w:t>
      </w:r>
      <w:r w:rsidR="00035CB7">
        <w:rPr>
          <w:rFonts w:hint="eastAsia"/>
        </w:rPr>
        <w:t>表示为</w:t>
      </w:r>
      <w:r w:rsidR="00035CB7">
        <w:t>:</w:t>
      </w:r>
    </w:p>
    <w:p w14:paraId="711C16F8" w14:textId="71B71E14" w:rsidR="00035CB7" w:rsidRDefault="00035CB7" w:rsidP="00035CB7">
      <w:pPr>
        <w:pStyle w:val="MTDisplayEquation"/>
        <w:rPr>
          <w:rFonts w:hint="eastAsia"/>
        </w:rPr>
      </w:pPr>
      <w:r>
        <w:tab/>
      </w:r>
      <w:r w:rsidR="00323216" w:rsidRPr="00035CB7">
        <w:rPr>
          <w:position w:val="-34"/>
        </w:rPr>
        <w:object w:dxaOrig="4080" w:dyaOrig="760" w14:anchorId="12992FEC">
          <v:shape id="_x0000_i1508" type="#_x0000_t75" style="width:204.1pt;height:38.2pt" o:ole="">
            <v:imagedata r:id="rId115" o:title=""/>
          </v:shape>
          <o:OLEObject Type="Embed" ProgID="Equation.DSMT4" ShapeID="_x0000_i1508" DrawAspect="Content" ObjectID="_1646745837" r:id="rId116"/>
        </w:object>
      </w:r>
      <w:r>
        <w:tab/>
        <w:t>(2)</w:t>
      </w:r>
    </w:p>
    <w:p w14:paraId="2E358B2C" w14:textId="52301EBA" w:rsidR="001A107E" w:rsidRDefault="00035CB7" w:rsidP="00035CB7">
      <w:pPr>
        <w:pStyle w:val="MTDisplayEquation"/>
        <w:ind w:firstLine="0"/>
        <w:rPr>
          <w:rFonts w:hint="eastAsia"/>
        </w:rPr>
      </w:pPr>
      <w:r>
        <w:rPr>
          <w:rFonts w:hint="eastAsia"/>
        </w:rPr>
        <w:t>其中，</w:t>
      </w:r>
      <w:r w:rsidRPr="00035CB7">
        <w:rPr>
          <w:position w:val="-12"/>
        </w:rPr>
        <w:object w:dxaOrig="300" w:dyaOrig="360" w14:anchorId="47CB1221">
          <v:shape id="_x0000_i1501" type="#_x0000_t75" style="width:15.05pt;height:18.15pt" o:ole="">
            <v:imagedata r:id="rId117" o:title=""/>
          </v:shape>
          <o:OLEObject Type="Embed" ProgID="Equation.DSMT4" ShapeID="_x0000_i1501" DrawAspect="Content" ObjectID="_1646745838" r:id="rId118"/>
        </w:object>
      </w:r>
      <w:r>
        <w:rPr>
          <w:rFonts w:hint="eastAsia"/>
        </w:rPr>
        <w:t>和</w:t>
      </w:r>
      <w:r w:rsidR="00323216" w:rsidRPr="00323216">
        <w:rPr>
          <w:position w:val="-12"/>
        </w:rPr>
        <w:object w:dxaOrig="320" w:dyaOrig="380" w14:anchorId="194BBB7B">
          <v:shape id="_x0000_i1506" type="#_x0000_t75" style="width:16.3pt;height:18.8pt" o:ole="">
            <v:imagedata r:id="rId119" o:title=""/>
          </v:shape>
          <o:OLEObject Type="Embed" ProgID="Equation.DSMT4" ShapeID="_x0000_i1506" DrawAspect="Content" ObjectID="_1646745839" r:id="rId120"/>
        </w:object>
      </w:r>
      <w:r w:rsidR="00323216">
        <w:rPr>
          <w:rFonts w:hint="eastAsia"/>
        </w:rPr>
        <w:t>分别是</w:t>
      </w:r>
      <w:r w:rsidR="00323216" w:rsidRPr="00323216">
        <w:rPr>
          <w:position w:val="-4"/>
        </w:rPr>
        <w:object w:dxaOrig="200" w:dyaOrig="260" w14:anchorId="035736B7">
          <v:shape id="_x0000_i1524" type="#_x0000_t75" style="width:10pt;height:13.15pt" o:ole="">
            <v:imagedata r:id="rId121" o:title=""/>
          </v:shape>
          <o:OLEObject Type="Embed" ProgID="Equation.DSMT4" ShapeID="_x0000_i1524" DrawAspect="Content" ObjectID="_1646745840" r:id="rId122"/>
        </w:object>
      </w:r>
      <w:r w:rsidR="00323216">
        <w:rPr>
          <w:rFonts w:hint="eastAsia"/>
        </w:rPr>
        <w:t>图中在以</w:t>
      </w:r>
      <w:r w:rsidR="00323216" w:rsidRPr="00323216">
        <w:rPr>
          <w:position w:val="-6"/>
        </w:rPr>
        <w:object w:dxaOrig="200" w:dyaOrig="279" w14:anchorId="70DF4AC1">
          <v:shape id="_x0000_i1527" type="#_x0000_t75" style="width:10pt;height:13.75pt" o:ole="">
            <v:imagedata r:id="rId123" o:title=""/>
          </v:shape>
          <o:OLEObject Type="Embed" ProgID="Equation.DSMT4" ShapeID="_x0000_i1527" DrawAspect="Content" ObjectID="_1646745841" r:id="rId124"/>
        </w:object>
      </w:r>
      <w:r w:rsidR="00323216">
        <w:rPr>
          <w:rFonts w:hint="eastAsia"/>
        </w:rPr>
        <w:t>点为中心的矩形窗口</w:t>
      </w:r>
      <w:r w:rsidR="00323216" w:rsidRPr="00323216">
        <w:rPr>
          <w:position w:val="-12"/>
        </w:rPr>
        <w:object w:dxaOrig="300" w:dyaOrig="360" w14:anchorId="1E907644">
          <v:shape id="_x0000_i1530" type="#_x0000_t75" style="width:15.05pt;height:18.15pt" o:ole="">
            <v:imagedata r:id="rId125" o:title=""/>
          </v:shape>
          <o:OLEObject Type="Embed" ProgID="Equation.DSMT4" ShapeID="_x0000_i1530" DrawAspect="Content" ObjectID="_1646745842" r:id="rId126"/>
        </w:object>
      </w:r>
      <w:r w:rsidR="00323216">
        <w:rPr>
          <w:rFonts w:hint="eastAsia"/>
        </w:rPr>
        <w:t>内的均值和方差，</w:t>
      </w:r>
      <w:r w:rsidR="00C11E8D" w:rsidRPr="00C11E8D">
        <w:rPr>
          <w:position w:val="-6"/>
        </w:rPr>
        <w:object w:dxaOrig="200" w:dyaOrig="279" w14:anchorId="7FBAE41B">
          <v:shape id="_x0000_i1552" type="#_x0000_t75" style="width:10pt;height:13.75pt" o:ole="">
            <v:imagedata r:id="rId127" o:title=""/>
          </v:shape>
          <o:OLEObject Type="Embed" ProgID="Equation.DSMT4" ShapeID="_x0000_i1552" DrawAspect="Content" ObjectID="_1646745843" r:id="rId128"/>
        </w:object>
      </w:r>
      <w:r w:rsidR="00C11E8D">
        <w:rPr>
          <w:rFonts w:hint="eastAsia"/>
        </w:rPr>
        <w:t>点是</w:t>
      </w:r>
      <w:r w:rsidR="00C11E8D" w:rsidRPr="00C11E8D">
        <w:rPr>
          <w:position w:val="-10"/>
        </w:rPr>
        <w:object w:dxaOrig="240" w:dyaOrig="260" w14:anchorId="6BCCE7EE">
          <v:shape id="_x0000_i1556" type="#_x0000_t75" style="width:11.9pt;height:13.15pt" o:ole="">
            <v:imagedata r:id="rId129" o:title=""/>
          </v:shape>
          <o:OLEObject Type="Embed" ProgID="Equation.DSMT4" ShapeID="_x0000_i1556" DrawAspect="Content" ObjectID="_1646745844" r:id="rId130"/>
        </w:object>
      </w:r>
      <w:r w:rsidR="00C11E8D">
        <w:rPr>
          <w:rFonts w:hint="eastAsia"/>
        </w:rPr>
        <w:t>点支持窗口和</w:t>
      </w:r>
      <w:r w:rsidR="00C11E8D" w:rsidRPr="00C11E8D">
        <w:rPr>
          <w:position w:val="-10"/>
        </w:rPr>
        <w:object w:dxaOrig="200" w:dyaOrig="260" w14:anchorId="20A837E6">
          <v:shape id="_x0000_i1559" type="#_x0000_t75" style="width:10pt;height:13.15pt" o:ole="">
            <v:imagedata r:id="rId131" o:title=""/>
          </v:shape>
          <o:OLEObject Type="Embed" ProgID="Equation.DSMT4" ShapeID="_x0000_i1559" DrawAspect="Content" ObjectID="_1646745845" r:id="rId132"/>
        </w:object>
      </w:r>
      <w:r w:rsidR="00C11E8D">
        <w:rPr>
          <w:rFonts w:hint="eastAsia"/>
        </w:rPr>
        <w:t>点支持窗口的交集区域中的点，</w:t>
      </w:r>
      <w:r w:rsidR="00652016" w:rsidRPr="00652016">
        <w:rPr>
          <w:position w:val="-6"/>
        </w:rPr>
        <w:object w:dxaOrig="200" w:dyaOrig="220" w14:anchorId="0B206838">
          <v:shape id="_x0000_i1533" type="#_x0000_t75" style="width:10pt;height:11.25pt" o:ole="">
            <v:imagedata r:id="rId133" o:title=""/>
          </v:shape>
          <o:OLEObject Type="Embed" ProgID="Equation.DSMT4" ShapeID="_x0000_i1533" DrawAspect="Content" ObjectID="_1646745846" r:id="rId134"/>
        </w:object>
      </w:r>
      <w:r w:rsidR="00652016">
        <w:rPr>
          <w:rFonts w:hint="eastAsia"/>
        </w:rPr>
        <w:t>是平滑强度的控制常数，</w:t>
      </w:r>
      <w:r w:rsidR="003018F7">
        <w:rPr>
          <w:rFonts w:hint="eastAsia"/>
        </w:rPr>
        <w:t>它来决定哪些区域是边界并保留【HeGuideFilter】，</w:t>
      </w:r>
      <w:r w:rsidR="00652016" w:rsidRPr="00652016">
        <w:rPr>
          <w:position w:val="-6"/>
        </w:rPr>
        <w:object w:dxaOrig="200" w:dyaOrig="220" w14:anchorId="5702C305">
          <v:shape id="_x0000_i1534" type="#_x0000_t75" style="width:10pt;height:11.25pt" o:ole="">
            <v:imagedata r:id="rId133" o:title=""/>
          </v:shape>
          <o:OLEObject Type="Embed" ProgID="Equation.DSMT4" ShapeID="_x0000_i1534" DrawAspect="Content" ObjectID="_1646745847" r:id="rId135"/>
        </w:object>
      </w:r>
      <w:r w:rsidR="00652016">
        <w:rPr>
          <w:rFonts w:hint="eastAsia"/>
        </w:rPr>
        <w:t>设置的越大，</w:t>
      </w:r>
      <w:r w:rsidR="003018F7">
        <w:rPr>
          <w:rFonts w:hint="eastAsia"/>
        </w:rPr>
        <w:t>平滑效果越强。</w:t>
      </w:r>
      <w:r w:rsidR="00C11E8D">
        <w:rPr>
          <w:rFonts w:hint="eastAsia"/>
        </w:rPr>
        <w:t>若</w:t>
      </w:r>
      <w:r w:rsidR="00C11E8D" w:rsidRPr="00C11E8D">
        <w:rPr>
          <w:position w:val="-4"/>
        </w:rPr>
        <w:object w:dxaOrig="200" w:dyaOrig="260" w14:anchorId="22B92894">
          <v:shape id="_x0000_i1564" type="#_x0000_t75" style="width:10pt;height:13.15pt" o:ole="">
            <v:imagedata r:id="rId136" o:title=""/>
          </v:shape>
          <o:OLEObject Type="Embed" ProgID="Equation.DSMT4" ShapeID="_x0000_i1564" DrawAspect="Content" ObjectID="_1646745848" r:id="rId137"/>
        </w:object>
      </w:r>
      <w:r w:rsidR="00C11E8D">
        <w:rPr>
          <w:rFonts w:hint="eastAsia"/>
        </w:rPr>
        <w:t>为彩色图时，相应的公式如下：</w:t>
      </w:r>
    </w:p>
    <w:p w14:paraId="141D9363" w14:textId="779A4B5F" w:rsidR="00C11E8D" w:rsidRPr="00C11E8D" w:rsidRDefault="00C11E8D" w:rsidP="006A7390">
      <w:pPr>
        <w:pStyle w:val="MTDisplayEquation"/>
        <w:rPr>
          <w:rFonts w:hint="eastAsia"/>
        </w:rPr>
      </w:pPr>
      <w:r>
        <w:tab/>
      </w:r>
      <w:r w:rsidR="006A7390" w:rsidRPr="00C11E8D">
        <w:rPr>
          <w:position w:val="-34"/>
        </w:rPr>
        <w:object w:dxaOrig="5260" w:dyaOrig="720" w14:anchorId="0FCB70B8">
          <v:shape id="_x0000_i1874" type="#_x0000_t75" style="width:262.95pt;height:36.3pt" o:ole="">
            <v:imagedata r:id="rId138" o:title=""/>
          </v:shape>
          <o:OLEObject Type="Embed" ProgID="Equation.DSMT4" ShapeID="_x0000_i1874" DrawAspect="Content" ObjectID="_1646745849"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42130C25" w14:textId="45478D9A" w:rsidR="00610062" w:rsidRDefault="006A7390" w:rsidP="00223DE7">
      <w:r>
        <w:rPr>
          <w:rFonts w:hint="eastAsia"/>
        </w:rPr>
        <w:t>其中，</w:t>
      </w:r>
      <w:r w:rsidRPr="006A7390">
        <w:rPr>
          <w:position w:val="-12"/>
        </w:rPr>
        <w:object w:dxaOrig="220" w:dyaOrig="360" w14:anchorId="638E62DC">
          <v:shape id="_x0000_i1877" type="#_x0000_t75" style="width:11.25pt;height:18.15pt" o:ole="">
            <v:imagedata r:id="rId140" o:title=""/>
          </v:shape>
          <o:OLEObject Type="Embed" ProgID="Equation.DSMT4" ShapeID="_x0000_i1877" DrawAspect="Content" ObjectID="_1646745850" r:id="rId141"/>
        </w:object>
      </w:r>
      <w:r>
        <w:rPr>
          <w:rFonts w:hint="eastAsia"/>
        </w:rPr>
        <w:t>、</w:t>
      </w:r>
      <w:r w:rsidRPr="006A7390">
        <w:rPr>
          <w:position w:val="-14"/>
        </w:rPr>
        <w:object w:dxaOrig="260" w:dyaOrig="380" w14:anchorId="5371E87E">
          <v:shape id="_x0000_i1881" type="#_x0000_t75" style="width:13.15pt;height:18.8pt" o:ole="">
            <v:imagedata r:id="rId142" o:title=""/>
          </v:shape>
          <o:OLEObject Type="Embed" ProgID="Equation.DSMT4" ShapeID="_x0000_i1881" DrawAspect="Content" ObjectID="_1646745851" r:id="rId143"/>
        </w:object>
      </w:r>
      <w:r>
        <w:rPr>
          <w:rFonts w:hint="eastAsia"/>
        </w:rPr>
        <w:t>和</w:t>
      </w:r>
      <w:r w:rsidRPr="006A7390">
        <w:rPr>
          <w:position w:val="-12"/>
        </w:rPr>
        <w:object w:dxaOrig="260" w:dyaOrig="360" w14:anchorId="353C4E66">
          <v:shape id="_x0000_i1885" type="#_x0000_t75" style="width:13.15pt;height:18.15pt" o:ole="">
            <v:imagedata r:id="rId144" o:title=""/>
          </v:shape>
          <o:OLEObject Type="Embed" ProgID="Equation.DSMT4" ShapeID="_x0000_i1885" DrawAspect="Content" ObjectID="_1646745852" r:id="rId145"/>
        </w:object>
      </w:r>
      <w:r>
        <w:rPr>
          <w:rFonts w:hint="eastAsia"/>
        </w:rPr>
        <w:t>是</w:t>
      </w:r>
      <w:r w:rsidRPr="006A7390">
        <w:rPr>
          <w:position w:val="-6"/>
        </w:rPr>
        <w:object w:dxaOrig="440" w:dyaOrig="279" w14:anchorId="6E67E175">
          <v:shape id="_x0000_i1888" type="#_x0000_t75" style="width:21.9pt;height:13.75pt" o:ole="">
            <v:imagedata r:id="rId146" o:title=""/>
          </v:shape>
          <o:OLEObject Type="Embed" ProgID="Equation.DSMT4" ShapeID="_x0000_i1888" DrawAspect="Content" ObjectID="_1646745853" r:id="rId147"/>
        </w:object>
      </w:r>
      <w:r>
        <w:rPr>
          <w:rFonts w:hint="eastAsia"/>
        </w:rPr>
        <w:t>的向量，由于表示彩色图的三个通道值，</w:t>
      </w:r>
      <w:r w:rsidRPr="006A7390">
        <w:rPr>
          <w:position w:val="-12"/>
        </w:rPr>
        <w:object w:dxaOrig="300" w:dyaOrig="360" w14:anchorId="64686128">
          <v:shape id="_x0000_i1891" type="#_x0000_t75" style="width:15.05pt;height:18.15pt" o:ole="">
            <v:imagedata r:id="rId148" o:title=""/>
          </v:shape>
          <o:OLEObject Type="Embed" ProgID="Equation.DSMT4" ShapeID="_x0000_i1891" DrawAspect="Content" ObjectID="_1646745854" r:id="rId149"/>
        </w:object>
      </w:r>
      <w:r>
        <w:rPr>
          <w:rFonts w:hint="eastAsia"/>
        </w:rPr>
        <w:t>为</w:t>
      </w:r>
      <w:r w:rsidRPr="006A7390">
        <w:rPr>
          <w:position w:val="-6"/>
        </w:rPr>
        <w:object w:dxaOrig="480" w:dyaOrig="279" w14:anchorId="50774665">
          <v:shape id="_x0000_i1894" type="#_x0000_t75" style="width:23.8pt;height:13.75pt" o:ole="">
            <v:imagedata r:id="rId150" o:title=""/>
          </v:shape>
          <o:OLEObject Type="Embed" ProgID="Equation.DSMT4" ShapeID="_x0000_i1894" DrawAspect="Content" ObjectID="_1646745855" r:id="rId151"/>
        </w:object>
      </w:r>
      <w:r>
        <w:rPr>
          <w:rFonts w:hint="eastAsia"/>
        </w:rPr>
        <w:t>的协方差矩阵，</w:t>
      </w:r>
      <w:r w:rsidRPr="006A7390">
        <w:rPr>
          <w:position w:val="-6"/>
        </w:rPr>
        <w:object w:dxaOrig="260" w:dyaOrig="279" w14:anchorId="60CC6243">
          <v:shape id="_x0000_i1898" type="#_x0000_t75" style="width:13.15pt;height:13.75pt" o:ole="">
            <v:imagedata r:id="rId152" o:title=""/>
          </v:shape>
          <o:OLEObject Type="Embed" ProgID="Equation.DSMT4" ShapeID="_x0000_i1898" DrawAspect="Content" ObjectID="_1646745856" r:id="rId153"/>
        </w:object>
      </w:r>
      <w:r>
        <w:rPr>
          <w:rFonts w:hint="eastAsia"/>
        </w:rPr>
        <w:t>是</w:t>
      </w:r>
      <w:r w:rsidRPr="006A7390">
        <w:rPr>
          <w:position w:val="-6"/>
        </w:rPr>
        <w:object w:dxaOrig="480" w:dyaOrig="279" w14:anchorId="632EBD11">
          <v:shape id="_x0000_i1901" type="#_x0000_t75" style="width:23.8pt;height:13.75pt" o:ole="">
            <v:imagedata r:id="rId154" o:title=""/>
          </v:shape>
          <o:OLEObject Type="Embed" ProgID="Equation.DSMT4" ShapeID="_x0000_i1901" DrawAspect="Content" ObjectID="_1646745857" r:id="rId155"/>
        </w:object>
      </w:r>
      <w:r>
        <w:rPr>
          <w:rFonts w:hint="eastAsia"/>
        </w:rPr>
        <w:t>的单位矩阵</w:t>
      </w:r>
      <w:r w:rsidR="00A104F9">
        <w:rPr>
          <w:rFonts w:hint="eastAsia"/>
        </w:rPr>
        <w:t>。</w:t>
      </w:r>
    </w:p>
    <w:p w14:paraId="7647DA3C" w14:textId="23D943EB" w:rsidR="00223DE7" w:rsidRPr="00A104F9" w:rsidRDefault="00A104F9" w:rsidP="00223DE7">
      <w:pPr>
        <w:rPr>
          <w:rFonts w:hint="eastAsia"/>
        </w:rPr>
      </w:pPr>
      <w:r>
        <w:tab/>
      </w:r>
      <w:r>
        <w:rPr>
          <w:rFonts w:hint="eastAsia"/>
        </w:rPr>
        <w:t>引导滤波通过积分图技术【积分图】实现了</w:t>
      </w:r>
      <w:r w:rsidRPr="00A104F9">
        <w:rPr>
          <w:position w:val="-10"/>
        </w:rPr>
        <w:object w:dxaOrig="620" w:dyaOrig="320" w14:anchorId="4A0DFFE4">
          <v:shape id="_x0000_i1917" type="#_x0000_t75" style="width:31.3pt;height:16.3pt" o:ole="">
            <v:imagedata r:id="rId156" o:title=""/>
          </v:shape>
          <o:OLEObject Type="Embed" ProgID="Equation.DSMT4" ShapeID="_x0000_i1917" DrawAspect="Content" ObjectID="_1646745858" r:id="rId157"/>
        </w:object>
      </w:r>
      <w:r>
        <w:rPr>
          <w:rFonts w:hint="eastAsia"/>
        </w:rPr>
        <w:t>的时间复杂度，</w:t>
      </w:r>
      <w:r w:rsidRPr="00A104F9">
        <w:rPr>
          <w:position w:val="-6"/>
        </w:rPr>
        <w:object w:dxaOrig="279" w:dyaOrig="279" w14:anchorId="63A7052F">
          <v:shape id="_x0000_i1920" type="#_x0000_t75" style="width:13.75pt;height:13.75pt" o:ole="">
            <v:imagedata r:id="rId158" o:title=""/>
          </v:shape>
          <o:OLEObject Type="Embed" ProgID="Equation.DSMT4" ShapeID="_x0000_i1920" DrawAspect="Content" ObjectID="_1646745859" r:id="rId159"/>
        </w:object>
      </w:r>
      <w:r>
        <w:rPr>
          <w:rFonts w:hint="eastAsia"/>
        </w:rPr>
        <w:t>为图像大小，</w:t>
      </w:r>
      <w:r w:rsidR="00AD09A0">
        <w:rPr>
          <w:rFonts w:hint="eastAsia"/>
        </w:rPr>
        <w:t>用于包含D层的代价卷进行聚合，时间复杂度为</w:t>
      </w:r>
      <w:r w:rsidR="00AD09A0" w:rsidRPr="00AD09A0">
        <w:rPr>
          <w:position w:val="-10"/>
        </w:rPr>
        <w:object w:dxaOrig="760" w:dyaOrig="320" w14:anchorId="2A0E53DC">
          <v:shape id="_x0000_i1923" type="#_x0000_t75" style="width:38.2pt;height:16.3pt" o:ole="">
            <v:imagedata r:id="rId160" o:title=""/>
          </v:shape>
          <o:OLEObject Type="Embed" ProgID="Equation.DSMT4" ShapeID="_x0000_i1923" DrawAspect="Content" ObjectID="_1646745860" r:id="rId161"/>
        </w:object>
      </w:r>
      <w:r w:rsidR="00AD09A0">
        <w:rPr>
          <w:rFonts w:hint="eastAsia"/>
        </w:rPr>
        <w:t>，而基于双边滤波的自适应权重法【ASW】的时间复杂度为</w:t>
      </w:r>
      <w:r w:rsidR="00AD09A0" w:rsidRPr="00AD09A0">
        <w:rPr>
          <w:position w:val="-10"/>
        </w:rPr>
        <w:object w:dxaOrig="999" w:dyaOrig="320" w14:anchorId="02ADA64F">
          <v:shape id="_x0000_i1926" type="#_x0000_t75" style="width:50.1pt;height:16.3pt" o:ole="">
            <v:imagedata r:id="rId162" o:title=""/>
          </v:shape>
          <o:OLEObject Type="Embed" ProgID="Equation.DSMT4" ShapeID="_x0000_i1926" DrawAspect="Content" ObjectID="_1646745861" r:id="rId163"/>
        </w:object>
      </w:r>
      <w:r w:rsidR="00AD09A0">
        <w:rPr>
          <w:rFonts w:hint="eastAsia"/>
        </w:rPr>
        <w:t>，</w:t>
      </w:r>
      <w:r w:rsidR="00AD09A0" w:rsidRPr="00AD09A0">
        <w:rPr>
          <w:position w:val="-6"/>
        </w:rPr>
        <w:object w:dxaOrig="320" w:dyaOrig="279" w14:anchorId="3902153B">
          <v:shape id="_x0000_i1930" type="#_x0000_t75" style="width:16.3pt;height:13.75pt" o:ole="">
            <v:imagedata r:id="rId164" o:title=""/>
          </v:shape>
          <o:OLEObject Type="Embed" ProgID="Equation.DSMT4" ShapeID="_x0000_i1930" DrawAspect="Content" ObjectID="_1646745862" r:id="rId165"/>
        </w:object>
      </w:r>
      <w:r w:rsidR="00AD09A0">
        <w:rPr>
          <w:rFonts w:hint="eastAsia"/>
        </w:rPr>
        <w:t>为窗口大小，并且引导滤波在边缘区域有更好的表现。</w:t>
      </w:r>
    </w:p>
    <w:p w14:paraId="67570D58" w14:textId="6A4C97C4" w:rsidR="002B0C12" w:rsidRDefault="0014449C" w:rsidP="0039718F">
      <w:pPr>
        <w:pStyle w:val="2"/>
      </w:pPr>
      <w:r>
        <w:rPr>
          <w:rFonts w:hint="eastAsia"/>
        </w:rPr>
        <w:t>3</w:t>
      </w:r>
      <w:r w:rsidR="002B0C12">
        <w:rPr>
          <w:rFonts w:hint="eastAsia"/>
        </w:rPr>
        <w:t>.本文算法</w:t>
      </w:r>
    </w:p>
    <w:p w14:paraId="5B1D604C" w14:textId="32DA2AB2" w:rsidR="00BD706D" w:rsidRPr="0039718F" w:rsidRDefault="0014449C" w:rsidP="00BD706D">
      <w:pPr>
        <w:rPr>
          <w:b/>
          <w:bCs/>
          <w:sz w:val="24"/>
          <w:szCs w:val="28"/>
        </w:rPr>
      </w:pPr>
      <w:r w:rsidRPr="0039718F">
        <w:rPr>
          <w:b/>
          <w:bCs/>
          <w:sz w:val="24"/>
          <w:szCs w:val="28"/>
        </w:rPr>
        <w:t>3．1</w:t>
      </w:r>
      <w:r w:rsidR="0016678F" w:rsidRPr="0039718F">
        <w:rPr>
          <w:b/>
          <w:bCs/>
          <w:sz w:val="24"/>
          <w:szCs w:val="28"/>
        </w:rPr>
        <w:t xml:space="preserve"> </w:t>
      </w:r>
      <w:r w:rsidR="0016678F" w:rsidRPr="0039718F">
        <w:rPr>
          <w:rFonts w:hint="eastAsia"/>
          <w:b/>
          <w:bCs/>
          <w:sz w:val="24"/>
          <w:szCs w:val="28"/>
        </w:rPr>
        <w:t>结合邻域</w:t>
      </w:r>
      <w:r w:rsidR="0043325C">
        <w:rPr>
          <w:rFonts w:hint="eastAsia"/>
          <w:b/>
          <w:bCs/>
          <w:sz w:val="24"/>
          <w:szCs w:val="28"/>
        </w:rPr>
        <w:t>信息与候选视差</w:t>
      </w:r>
      <w:r w:rsidR="0016678F" w:rsidRPr="0039718F">
        <w:rPr>
          <w:rFonts w:hint="eastAsia"/>
          <w:b/>
          <w:bCs/>
          <w:sz w:val="24"/>
          <w:szCs w:val="28"/>
        </w:rPr>
        <w:t>的视差计算</w:t>
      </w:r>
    </w:p>
    <w:p w14:paraId="11042D69" w14:textId="76A4CBCC" w:rsidR="00BD706D" w:rsidRDefault="00BD706D" w:rsidP="00BD706D">
      <w:r>
        <w:lastRenderedPageBreak/>
        <w:tab/>
      </w:r>
      <w:r w:rsidR="00BB5C8F">
        <w:rPr>
          <w:rFonts w:hint="eastAsia"/>
        </w:rPr>
        <w:t>常用的</w:t>
      </w:r>
      <w:r>
        <w:rPr>
          <w:rFonts w:hint="eastAsia"/>
        </w:rPr>
        <w:t>WTA</w:t>
      </w:r>
      <w:r w:rsidR="00EE5197" w:rsidRPr="00EE5197">
        <w:rPr>
          <w:rFonts w:hint="eastAsia"/>
        </w:rPr>
        <w:t>(Winner-Takes-All</w:t>
      </w:r>
      <w:r w:rsidR="00EE5197">
        <w:t>)</w:t>
      </w:r>
      <w:r w:rsidR="00BB5C8F">
        <w:rPr>
          <w:rFonts w:hint="eastAsia"/>
        </w:rPr>
        <w:t>视差计算</w:t>
      </w:r>
      <w:r w:rsidR="00EE5197">
        <w:rPr>
          <w:rFonts w:hint="eastAsia"/>
        </w:rPr>
        <w:t>策略</w:t>
      </w:r>
      <w:r w:rsidR="00BB5C8F">
        <w:rPr>
          <w:rFonts w:hint="eastAsia"/>
        </w:rPr>
        <w:t>，其基本思想是求取最小代价对应的视差,</w:t>
      </w:r>
      <w:r w:rsidR="00EE5197">
        <w:rPr>
          <w:rFonts w:hint="eastAsia"/>
        </w:rPr>
        <w:t>公式如下：</w:t>
      </w:r>
    </w:p>
    <w:p w14:paraId="684EDAE7" w14:textId="40FD57C6" w:rsidR="00EE5197" w:rsidRDefault="00EE5197" w:rsidP="00EE5197">
      <w:pPr>
        <w:ind w:left="105" w:hangingChars="50" w:hanging="105"/>
      </w:pPr>
      <w:r>
        <w:tab/>
      </w:r>
      <w:r>
        <w:tab/>
      </w:r>
      <w:r>
        <w:tab/>
      </w:r>
      <w:r>
        <w:tab/>
      </w:r>
      <w:r>
        <w:tab/>
      </w:r>
      <w:r w:rsidR="006A6E4D">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5606934" w:rsidR="00EE5197" w:rsidRDefault="00EE5197" w:rsidP="00BD706D">
      <w:r>
        <w:rPr>
          <w:rFonts w:hint="eastAsia"/>
        </w:rPr>
        <w:t>式中，</w:t>
      </w:r>
      <m:oMath>
        <m:r>
          <w:rPr>
            <w:rFonts w:ascii="Cambria Math" w:hAnsi="Cambria Math"/>
          </w:rPr>
          <m:t>p</m:t>
        </m:r>
      </m:oMath>
      <w:r w:rsidR="0039718F">
        <w:rPr>
          <w:rFonts w:hint="eastAsia"/>
        </w:rPr>
        <w:t>为目标像素</w:t>
      </w:r>
      <w:r w:rsidR="0011626A">
        <w:rPr>
          <w:rFonts w:hint="eastAsia"/>
        </w:rPr>
        <w:t>，</w:t>
      </w:r>
      <m:oMath>
        <m:r>
          <w:rPr>
            <w:rFonts w:ascii="Cambria Math" w:hAnsi="Cambria Math"/>
          </w:rPr>
          <m:t>C</m:t>
        </m:r>
      </m:oMath>
      <w:r>
        <w:rPr>
          <w:rFonts w:hint="eastAsia"/>
        </w:rPr>
        <w:t>为</w:t>
      </w:r>
      <w:r w:rsidR="0011626A">
        <w:rPr>
          <w:rFonts w:hint="eastAsia"/>
        </w:rPr>
        <w:t>代价值，</w:t>
      </w:r>
      <m:oMath>
        <m:r>
          <w:rPr>
            <w:rFonts w:ascii="Cambria Math" w:hAnsi="Cambria Math"/>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1AE18730" w14:textId="53526EAA" w:rsidR="000765E1" w:rsidRDefault="0011626A" w:rsidP="00BD706D">
      <w:r>
        <w:tab/>
      </w:r>
      <w:r w:rsidR="003C5342">
        <w:rPr>
          <w:rFonts w:hint="eastAsia"/>
        </w:rPr>
        <w:t>该策略</w:t>
      </w:r>
      <w:r w:rsidR="00963F61">
        <w:rPr>
          <w:rFonts w:hint="eastAsia"/>
        </w:rPr>
        <w:t>操作简单，执行速度快，</w:t>
      </w:r>
      <w:r w:rsidR="008961EC">
        <w:rPr>
          <w:rFonts w:hint="eastAsia"/>
        </w:rPr>
        <w:t>但是</w:t>
      </w:r>
      <w:r w:rsidR="000765E1">
        <w:rPr>
          <w:rFonts w:hint="eastAsia"/>
        </w:rPr>
        <w:t>易受噪声影响，尤其是</w:t>
      </w:r>
      <w:r w:rsidR="0015527D">
        <w:rPr>
          <w:rFonts w:hint="eastAsia"/>
        </w:rPr>
        <w:t>在弱纹理和重复纹理区，</w:t>
      </w:r>
      <w:r w:rsidR="00371065">
        <w:rPr>
          <w:rFonts w:hint="eastAsia"/>
        </w:rPr>
        <w:t>会出现正确视差的代价不是最小且存在多个接近的小代价值的现象。</w:t>
      </w:r>
      <w:r w:rsidR="000765E1">
        <w:rPr>
          <w:rFonts w:hint="eastAsia"/>
        </w:rPr>
        <w:t>针对上述问题，我们利用邻域信息</w:t>
      </w:r>
      <w:r w:rsidR="0043325C">
        <w:rPr>
          <w:rFonts w:hint="eastAsia"/>
        </w:rPr>
        <w:t>与候选视差</w:t>
      </w:r>
      <w:r w:rsidR="000765E1">
        <w:rPr>
          <w:rFonts w:hint="eastAsia"/>
        </w:rPr>
        <w:t>来降低视差选择的歧义性。</w:t>
      </w:r>
    </w:p>
    <w:p w14:paraId="0302D939" w14:textId="24CF4C02" w:rsidR="00255F2C" w:rsidRDefault="00BB5C8F" w:rsidP="000765E1">
      <w:pPr>
        <w:ind w:firstLine="420"/>
      </w:pPr>
      <w:r>
        <w:rPr>
          <w:rFonts w:hint="eastAsia"/>
        </w:rPr>
        <w:t>本文</w:t>
      </w:r>
      <w:r w:rsidR="000765E1">
        <w:rPr>
          <w:rFonts w:hint="eastAsia"/>
        </w:rPr>
        <w:t>首先通过统计分析</w:t>
      </w:r>
      <w:r>
        <w:rPr>
          <w:rFonts w:hint="eastAsia"/>
        </w:rPr>
        <w:t>验证</w:t>
      </w:r>
      <w:r w:rsidR="00255F2C">
        <w:rPr>
          <w:rFonts w:hint="eastAsia"/>
        </w:rPr>
        <w:t>“候选视差”这</w:t>
      </w:r>
      <w:r w:rsidR="000765E1">
        <w:rPr>
          <w:rFonts w:hint="eastAsia"/>
        </w:rPr>
        <w:t>一思路的可行性。在</w:t>
      </w:r>
      <w:r>
        <w:rPr>
          <w:rFonts w:hint="eastAsia"/>
        </w:rPr>
        <w:t>双目匹配</w:t>
      </w:r>
      <w:r w:rsidR="000765E1">
        <w:rPr>
          <w:rFonts w:hint="eastAsia"/>
        </w:rPr>
        <w:t>图像中截取视差错误较大的部分</w:t>
      </w:r>
      <w:r w:rsidR="001E0AB5">
        <w:rPr>
          <w:rFonts w:hint="eastAsia"/>
        </w:rPr>
        <w:t>（弱纹理和重复纹理区）</w:t>
      </w:r>
      <w:r w:rsidR="004D2596">
        <w:rPr>
          <w:rFonts w:hint="eastAsia"/>
        </w:rPr>
        <w:t>；然后</w:t>
      </w:r>
      <w:r w:rsidR="000765E1">
        <w:rPr>
          <w:rFonts w:hint="eastAsia"/>
        </w:rPr>
        <w:t>将每个像素的匹配代价值从小到大排序</w:t>
      </w:r>
      <w:r w:rsidR="004D2596">
        <w:rPr>
          <w:rFonts w:hint="eastAsia"/>
        </w:rPr>
        <w:t>，</w:t>
      </w:r>
      <w:r w:rsidR="00EF4E99">
        <w:rPr>
          <w:rFonts w:hint="eastAsia"/>
        </w:rPr>
        <w:t>在最小匹配代价值*105%的范围内</w:t>
      </w:r>
      <w:r w:rsidR="000765E1">
        <w:rPr>
          <w:rFonts w:hint="eastAsia"/>
        </w:rPr>
        <w:t>选择</w:t>
      </w:r>
      <w:r w:rsidR="00EF4E99">
        <w:rPr>
          <w:rFonts w:hint="eastAsia"/>
        </w:rPr>
        <w:t>最多</w:t>
      </w:r>
      <w:r w:rsidR="000765E1">
        <w:rPr>
          <w:rFonts w:hint="eastAsia"/>
        </w:rPr>
        <w:t>4个匹配代价</w:t>
      </w:r>
      <w:r w:rsidR="00EF4E99">
        <w:rPr>
          <w:rFonts w:hint="eastAsia"/>
        </w:rPr>
        <w:t>值</w:t>
      </w:r>
      <w:r w:rsidR="004D2596">
        <w:rPr>
          <w:rFonts w:hint="eastAsia"/>
        </w:rPr>
        <w:t>，并取得其对应的视差（即，获得代价值接近最小代价的&lt;</w:t>
      </w:r>
      <w:r w:rsidR="004D2596">
        <w:t>=4</w:t>
      </w:r>
      <w:r w:rsidR="004D2596">
        <w:rPr>
          <w:rFonts w:hint="eastAsia"/>
        </w:rPr>
        <w:t>个视差）</w:t>
      </w:r>
      <w:r w:rsidR="000765E1">
        <w:rPr>
          <w:rFonts w:hint="eastAsia"/>
        </w:rPr>
        <w:t>；</w:t>
      </w:r>
      <w:r w:rsidR="004D2596">
        <w:rPr>
          <w:rFonts w:hint="eastAsia"/>
        </w:rPr>
        <w:t>最后，</w:t>
      </w:r>
      <w:r w:rsidR="000765E1">
        <w:rPr>
          <w:rFonts w:hint="eastAsia"/>
        </w:rPr>
        <w:t>统计</w:t>
      </w:r>
      <w:r w:rsidR="00EF4E99">
        <w:rPr>
          <w:rFonts w:hint="eastAsia"/>
        </w:rPr>
        <w:t>这</w:t>
      </w:r>
      <w:r w:rsidR="00C939C4">
        <w:rPr>
          <w:rFonts w:hint="eastAsia"/>
        </w:rPr>
        <w:t>些</w:t>
      </w:r>
      <w:r w:rsidR="00EF4E99">
        <w:rPr>
          <w:rFonts w:hint="eastAsia"/>
        </w:rPr>
        <w:t>候选视差与真实视差的</w:t>
      </w:r>
      <w:r w:rsidR="004045C7">
        <w:rPr>
          <w:rFonts w:hint="eastAsia"/>
        </w:rPr>
        <w:t>正确</w:t>
      </w:r>
      <w:r w:rsidR="00EF4E99">
        <w:rPr>
          <w:rFonts w:hint="eastAsia"/>
        </w:rPr>
        <w:t>匹配率</w:t>
      </w:r>
      <w:r>
        <w:rPr>
          <w:rFonts w:hint="eastAsia"/>
        </w:rPr>
        <w:t>。</w:t>
      </w:r>
      <w:r w:rsidR="00EF4E99">
        <w:rPr>
          <w:rFonts w:hint="eastAsia"/>
        </w:rPr>
        <w:t>结果如表3-1所示。</w:t>
      </w:r>
      <w:r w:rsidR="00255F2C">
        <w:rPr>
          <w:rFonts w:hint="eastAsia"/>
        </w:rPr>
        <w:t>由表3-1可以看出，匹配代价最小的视差</w:t>
      </w:r>
      <w:r w:rsidR="008D44B6">
        <w:rPr>
          <w:rFonts w:hint="eastAsia"/>
        </w:rPr>
        <w:t>（候选0）</w:t>
      </w:r>
      <w:r w:rsidR="00255F2C">
        <w:rPr>
          <w:rFonts w:hint="eastAsia"/>
        </w:rPr>
        <w:t>正确率</w:t>
      </w:r>
      <w:r w:rsidR="00D17A20">
        <w:rPr>
          <w:rFonts w:hint="eastAsia"/>
        </w:rPr>
        <w:t>为</w:t>
      </w:r>
      <w:r w:rsidR="001E0AB5">
        <w:rPr>
          <w:rFonts w:hint="eastAsia"/>
        </w:rPr>
        <w:t>58.</w:t>
      </w:r>
      <w:r w:rsidR="001E0AB5">
        <w:t>4</w:t>
      </w:r>
      <w:r w:rsidR="00255F2C">
        <w:rPr>
          <w:rFonts w:hint="eastAsia"/>
        </w:rPr>
        <w:t>%，</w:t>
      </w:r>
      <w:r w:rsidR="00D17A20">
        <w:rPr>
          <w:rFonts w:hint="eastAsia"/>
        </w:rPr>
        <w:t>候选</w:t>
      </w:r>
      <w:r w:rsidR="001E0AB5">
        <w:rPr>
          <w:rFonts w:hint="eastAsia"/>
        </w:rPr>
        <w:t>1</w:t>
      </w:r>
      <w:r w:rsidR="001E0AB5">
        <w:t>-</w:t>
      </w:r>
      <w:r w:rsidR="001E0AB5">
        <w:rPr>
          <w:rFonts w:hint="eastAsia"/>
        </w:rPr>
        <w:t>3的</w:t>
      </w:r>
      <w:r w:rsidR="00D17A20">
        <w:rPr>
          <w:rFonts w:hint="eastAsia"/>
        </w:rPr>
        <w:t>正确率</w:t>
      </w:r>
      <w:r w:rsidR="001E0AB5">
        <w:rPr>
          <w:rFonts w:hint="eastAsia"/>
        </w:rPr>
        <w:t>总和为21.</w:t>
      </w:r>
      <w:r w:rsidR="001E0AB5">
        <w:t>6</w:t>
      </w:r>
      <w:r w:rsidR="00D17A20">
        <w:t>%</w:t>
      </w:r>
      <w:r w:rsidR="001E0AB5">
        <w:rPr>
          <w:rFonts w:hint="eastAsia"/>
        </w:rPr>
        <w:t>。根据统计值，</w:t>
      </w:r>
      <w:r w:rsidR="00D17A20">
        <w:rPr>
          <w:rFonts w:hint="eastAsia"/>
        </w:rPr>
        <w:t>如果能够</w:t>
      </w:r>
      <w:r w:rsidR="001E0AB5">
        <w:rPr>
          <w:rFonts w:hint="eastAsia"/>
        </w:rPr>
        <w:t>利用</w:t>
      </w:r>
      <w:r w:rsidR="00D17A20">
        <w:rPr>
          <w:rFonts w:hint="eastAsia"/>
        </w:rPr>
        <w:t>候选</w:t>
      </w:r>
      <w:r w:rsidR="001E0AB5">
        <w:rPr>
          <w:rFonts w:hint="eastAsia"/>
        </w:rPr>
        <w:t>视差来修正，理论上可以将视差的正确率提升到80%。但</w:t>
      </w:r>
      <w:r w:rsidR="00A60F69">
        <w:rPr>
          <w:rFonts w:hint="eastAsia"/>
        </w:rPr>
        <w:t>需要解决的问题是：</w:t>
      </w:r>
      <w:r w:rsidR="001E0AB5">
        <w:rPr>
          <w:rFonts w:hint="eastAsia"/>
        </w:rPr>
        <w:t>如何</w:t>
      </w:r>
      <w:r w:rsidR="00A60F69">
        <w:rPr>
          <w:rFonts w:hint="eastAsia"/>
        </w:rPr>
        <w:t>在最小代价视差和候选视差中做出最优选择？</w:t>
      </w:r>
    </w:p>
    <w:p w14:paraId="6C44077D" w14:textId="74A469F7" w:rsidR="0043325C" w:rsidRDefault="0043325C" w:rsidP="00FC13AA">
      <w:pPr>
        <w:ind w:firstLine="420"/>
      </w:pPr>
      <w:r>
        <w:rPr>
          <w:rFonts w:hint="eastAsia"/>
        </w:rPr>
        <w:t>表3-1</w:t>
      </w:r>
    </w:p>
    <w:tbl>
      <w:tblPr>
        <w:tblStyle w:val="a8"/>
        <w:tblW w:w="0" w:type="auto"/>
        <w:tblLook w:val="04A0" w:firstRow="1" w:lastRow="0" w:firstColumn="1" w:lastColumn="0" w:noHBand="0" w:noVBand="1"/>
      </w:tblPr>
      <w:tblGrid>
        <w:gridCol w:w="1524"/>
        <w:gridCol w:w="1647"/>
        <w:gridCol w:w="1360"/>
        <w:gridCol w:w="1167"/>
        <w:gridCol w:w="1243"/>
        <w:gridCol w:w="1355"/>
      </w:tblGrid>
      <w:tr w:rsidR="007D2710" w14:paraId="47B26AF8" w14:textId="77777777" w:rsidTr="00FC13AA">
        <w:tc>
          <w:tcPr>
            <w:tcW w:w="1524" w:type="dxa"/>
          </w:tcPr>
          <w:p w14:paraId="3787587B" w14:textId="77777777" w:rsidR="007D2710" w:rsidRDefault="007D2710" w:rsidP="00BD706D"/>
        </w:tc>
        <w:tc>
          <w:tcPr>
            <w:tcW w:w="1647" w:type="dxa"/>
          </w:tcPr>
          <w:p w14:paraId="2882CF02" w14:textId="77777777" w:rsidR="007D2710" w:rsidRDefault="007D2710" w:rsidP="00BD706D"/>
        </w:tc>
        <w:tc>
          <w:tcPr>
            <w:tcW w:w="5125" w:type="dxa"/>
            <w:gridSpan w:val="4"/>
          </w:tcPr>
          <w:p w14:paraId="21C96EF5" w14:textId="2222F3A7" w:rsidR="007D2710" w:rsidRDefault="007D2710" w:rsidP="00FC13AA">
            <w:pPr>
              <w:jc w:val="center"/>
            </w:pPr>
            <w:r>
              <w:rPr>
                <w:rFonts w:hint="eastAsia"/>
              </w:rPr>
              <w:t>视差的</w:t>
            </w:r>
            <w:r w:rsidR="00255F2C">
              <w:rPr>
                <w:rFonts w:hint="eastAsia"/>
              </w:rPr>
              <w:t>正确</w:t>
            </w:r>
            <w:r>
              <w:rPr>
                <w:rFonts w:hint="eastAsia"/>
              </w:rPr>
              <w:t>率</w:t>
            </w:r>
          </w:p>
        </w:tc>
      </w:tr>
      <w:tr w:rsidR="007D2710" w14:paraId="610F37AE" w14:textId="77777777" w:rsidTr="00FC13AA">
        <w:tc>
          <w:tcPr>
            <w:tcW w:w="1524" w:type="dxa"/>
          </w:tcPr>
          <w:p w14:paraId="79873FEA" w14:textId="77777777" w:rsidR="007D2710" w:rsidRDefault="007D2710" w:rsidP="00BD706D"/>
        </w:tc>
        <w:tc>
          <w:tcPr>
            <w:tcW w:w="1647" w:type="dxa"/>
          </w:tcPr>
          <w:p w14:paraId="0A00B97C" w14:textId="03E40CE5" w:rsidR="007D2710" w:rsidRDefault="007D2710" w:rsidP="00BD706D">
            <w:r>
              <w:rPr>
                <w:rFonts w:hint="eastAsia"/>
              </w:rPr>
              <w:t>%</w:t>
            </w:r>
          </w:p>
        </w:tc>
        <w:tc>
          <w:tcPr>
            <w:tcW w:w="1360" w:type="dxa"/>
          </w:tcPr>
          <w:p w14:paraId="54ABEDB1" w14:textId="4A3090AD" w:rsidR="007D2710" w:rsidRDefault="008D44B6" w:rsidP="00BD706D">
            <w:r>
              <w:rPr>
                <w:rFonts w:hint="eastAsia"/>
              </w:rPr>
              <w:t>候选0</w:t>
            </w:r>
          </w:p>
        </w:tc>
        <w:tc>
          <w:tcPr>
            <w:tcW w:w="1167" w:type="dxa"/>
          </w:tcPr>
          <w:p w14:paraId="62CA788A" w14:textId="68072CBA" w:rsidR="007D2710" w:rsidRDefault="001E0AB5" w:rsidP="00BD706D">
            <w:r>
              <w:rPr>
                <w:rFonts w:hint="eastAsia"/>
              </w:rPr>
              <w:t>候选1</w:t>
            </w:r>
          </w:p>
        </w:tc>
        <w:tc>
          <w:tcPr>
            <w:tcW w:w="1243" w:type="dxa"/>
          </w:tcPr>
          <w:p w14:paraId="0C7F2CCA" w14:textId="38675508" w:rsidR="007D2710" w:rsidRDefault="001E0AB5" w:rsidP="00BD706D">
            <w:r>
              <w:rPr>
                <w:rFonts w:hint="eastAsia"/>
              </w:rPr>
              <w:t>候选2</w:t>
            </w:r>
          </w:p>
        </w:tc>
        <w:tc>
          <w:tcPr>
            <w:tcW w:w="1355" w:type="dxa"/>
          </w:tcPr>
          <w:p w14:paraId="05E5EF05" w14:textId="001A2AA7" w:rsidR="007D2710" w:rsidRDefault="001E0AB5" w:rsidP="00BD706D">
            <w:r>
              <w:rPr>
                <w:rFonts w:hint="eastAsia"/>
              </w:rPr>
              <w:t>候选3</w:t>
            </w:r>
          </w:p>
        </w:tc>
      </w:tr>
      <w:tr w:rsidR="007D2710" w14:paraId="17967787" w14:textId="77777777" w:rsidTr="00FC13AA">
        <w:tc>
          <w:tcPr>
            <w:tcW w:w="1524" w:type="dxa"/>
          </w:tcPr>
          <w:p w14:paraId="1FD7F624" w14:textId="3FB3ECA6" w:rsidR="007D2710" w:rsidRDefault="007D2710" w:rsidP="00BD706D">
            <w:r>
              <w:rPr>
                <w:rFonts w:hint="eastAsia"/>
              </w:rPr>
              <w:t>只有一个视差</w:t>
            </w:r>
          </w:p>
        </w:tc>
        <w:tc>
          <w:tcPr>
            <w:tcW w:w="1647" w:type="dxa"/>
          </w:tcPr>
          <w:p w14:paraId="1DBC3BD4" w14:textId="3B4837D2" w:rsidR="007D2710" w:rsidRDefault="007D2710" w:rsidP="00BD706D">
            <w:r>
              <w:rPr>
                <w:rFonts w:hint="eastAsia"/>
              </w:rPr>
              <w:t>138/184=75%</w:t>
            </w:r>
          </w:p>
        </w:tc>
        <w:tc>
          <w:tcPr>
            <w:tcW w:w="1360" w:type="dxa"/>
          </w:tcPr>
          <w:p w14:paraId="3B0A7415" w14:textId="1382E33B" w:rsidR="007D2710" w:rsidRDefault="00255F2C" w:rsidP="00BD706D">
            <w:r>
              <w:rPr>
                <w:rFonts w:hint="eastAsia"/>
              </w:rPr>
              <w:t>100%</w:t>
            </w:r>
          </w:p>
        </w:tc>
        <w:tc>
          <w:tcPr>
            <w:tcW w:w="1167" w:type="dxa"/>
          </w:tcPr>
          <w:p w14:paraId="1B141B87" w14:textId="77777777" w:rsidR="007D2710" w:rsidRDefault="007D2710" w:rsidP="00BD706D"/>
        </w:tc>
        <w:tc>
          <w:tcPr>
            <w:tcW w:w="1243" w:type="dxa"/>
          </w:tcPr>
          <w:p w14:paraId="6D70D1F9" w14:textId="77777777" w:rsidR="007D2710" w:rsidRDefault="007D2710" w:rsidP="00BD706D"/>
        </w:tc>
        <w:tc>
          <w:tcPr>
            <w:tcW w:w="1355" w:type="dxa"/>
          </w:tcPr>
          <w:p w14:paraId="1C3425AF" w14:textId="77777777" w:rsidR="007D2710" w:rsidRDefault="007D2710" w:rsidP="00BD706D"/>
        </w:tc>
      </w:tr>
      <w:tr w:rsidR="007D2710" w14:paraId="14ADF878" w14:textId="77777777" w:rsidTr="00FC13AA">
        <w:tc>
          <w:tcPr>
            <w:tcW w:w="1524" w:type="dxa"/>
          </w:tcPr>
          <w:p w14:paraId="02743E6E" w14:textId="748A6A87" w:rsidR="007D2710" w:rsidRDefault="007D2710" w:rsidP="00BD706D">
            <w:r>
              <w:rPr>
                <w:rFonts w:hint="eastAsia"/>
              </w:rPr>
              <w:t>有两个视差</w:t>
            </w:r>
          </w:p>
        </w:tc>
        <w:tc>
          <w:tcPr>
            <w:tcW w:w="1647" w:type="dxa"/>
          </w:tcPr>
          <w:p w14:paraId="7AB4FDC5" w14:textId="4F69CE0C" w:rsidR="007D2710" w:rsidRDefault="007D2710" w:rsidP="007D2710">
            <w:r>
              <w:rPr>
                <w:rFonts w:hint="eastAsia"/>
              </w:rPr>
              <w:t>413/448=96%</w:t>
            </w:r>
          </w:p>
        </w:tc>
        <w:tc>
          <w:tcPr>
            <w:tcW w:w="1360" w:type="dxa"/>
          </w:tcPr>
          <w:p w14:paraId="408BA0E8" w14:textId="793ED66D" w:rsidR="007D2710" w:rsidRDefault="007D2710" w:rsidP="00BD706D">
            <w:r>
              <w:rPr>
                <w:rFonts w:hint="eastAsia"/>
              </w:rPr>
              <w:t>88</w:t>
            </w:r>
            <w:r>
              <w:t>.14</w:t>
            </w:r>
            <w:r>
              <w:rPr>
                <w:rFonts w:hint="eastAsia"/>
              </w:rPr>
              <w:t>%</w:t>
            </w:r>
          </w:p>
        </w:tc>
        <w:tc>
          <w:tcPr>
            <w:tcW w:w="1167" w:type="dxa"/>
          </w:tcPr>
          <w:p w14:paraId="47A8BECC" w14:textId="5434F087" w:rsidR="007D2710" w:rsidRDefault="007D2710" w:rsidP="00BD706D">
            <w:r>
              <w:t>11.86%</w:t>
            </w:r>
          </w:p>
        </w:tc>
        <w:tc>
          <w:tcPr>
            <w:tcW w:w="1243" w:type="dxa"/>
          </w:tcPr>
          <w:p w14:paraId="2FAC72C6" w14:textId="77777777" w:rsidR="007D2710" w:rsidRDefault="007D2710" w:rsidP="00BD706D"/>
        </w:tc>
        <w:tc>
          <w:tcPr>
            <w:tcW w:w="1355" w:type="dxa"/>
          </w:tcPr>
          <w:p w14:paraId="05BBE788" w14:textId="77777777" w:rsidR="007D2710" w:rsidRDefault="007D2710" w:rsidP="00BD706D"/>
        </w:tc>
      </w:tr>
      <w:tr w:rsidR="007D2710" w14:paraId="06B4F66F" w14:textId="77777777" w:rsidTr="00FC13AA">
        <w:tc>
          <w:tcPr>
            <w:tcW w:w="1524" w:type="dxa"/>
          </w:tcPr>
          <w:p w14:paraId="7121BF93" w14:textId="7D25AF28" w:rsidR="007D2710" w:rsidRDefault="007D2710" w:rsidP="00BD706D">
            <w:r>
              <w:rPr>
                <w:rFonts w:hint="eastAsia"/>
              </w:rPr>
              <w:t>有三个视差</w:t>
            </w:r>
          </w:p>
        </w:tc>
        <w:tc>
          <w:tcPr>
            <w:tcW w:w="1647" w:type="dxa"/>
          </w:tcPr>
          <w:p w14:paraId="624BF421" w14:textId="173C7B33" w:rsidR="007D2710" w:rsidRDefault="007D2710" w:rsidP="007D2710">
            <w:r>
              <w:rPr>
                <w:rFonts w:hint="eastAsia"/>
              </w:rPr>
              <w:t>217/255=85%</w:t>
            </w:r>
          </w:p>
        </w:tc>
        <w:tc>
          <w:tcPr>
            <w:tcW w:w="1360" w:type="dxa"/>
          </w:tcPr>
          <w:p w14:paraId="36BF5C25" w14:textId="585C26DE" w:rsidR="007D2710" w:rsidRDefault="007D2710" w:rsidP="00BD706D">
            <w:r>
              <w:rPr>
                <w:rFonts w:hint="eastAsia"/>
              </w:rPr>
              <w:t>6</w:t>
            </w:r>
            <w:r>
              <w:t>0.4%</w:t>
            </w:r>
          </w:p>
        </w:tc>
        <w:tc>
          <w:tcPr>
            <w:tcW w:w="1167" w:type="dxa"/>
          </w:tcPr>
          <w:p w14:paraId="663EC717" w14:textId="77EE0DA2" w:rsidR="007D2710" w:rsidRDefault="007D2710" w:rsidP="00BD706D">
            <w:r>
              <w:rPr>
                <w:rFonts w:hint="eastAsia"/>
              </w:rPr>
              <w:t>2</w:t>
            </w:r>
            <w:r>
              <w:t>4.4%</w:t>
            </w:r>
          </w:p>
        </w:tc>
        <w:tc>
          <w:tcPr>
            <w:tcW w:w="1243" w:type="dxa"/>
          </w:tcPr>
          <w:p w14:paraId="11689A6B" w14:textId="1C556A8E" w:rsidR="007D2710" w:rsidRDefault="007D2710" w:rsidP="00BD706D">
            <w:r>
              <w:rPr>
                <w:rFonts w:hint="eastAsia"/>
              </w:rPr>
              <w:t>1</w:t>
            </w:r>
            <w:r>
              <w:t>5.2%</w:t>
            </w:r>
          </w:p>
        </w:tc>
        <w:tc>
          <w:tcPr>
            <w:tcW w:w="1355" w:type="dxa"/>
          </w:tcPr>
          <w:p w14:paraId="74F8C546" w14:textId="77777777" w:rsidR="007D2710" w:rsidRDefault="007D2710" w:rsidP="00BD706D"/>
        </w:tc>
      </w:tr>
      <w:tr w:rsidR="007D2710" w14:paraId="0E8FCF7E" w14:textId="77777777" w:rsidTr="00FC13AA">
        <w:tc>
          <w:tcPr>
            <w:tcW w:w="1524" w:type="dxa"/>
          </w:tcPr>
          <w:p w14:paraId="416FFED0" w14:textId="29BD83F3" w:rsidR="007D2710" w:rsidRDefault="007D2710" w:rsidP="00BD706D">
            <w:r>
              <w:rPr>
                <w:rFonts w:hint="eastAsia"/>
              </w:rPr>
              <w:t>有四个视差</w:t>
            </w:r>
          </w:p>
        </w:tc>
        <w:tc>
          <w:tcPr>
            <w:tcW w:w="1647" w:type="dxa"/>
          </w:tcPr>
          <w:p w14:paraId="78984034" w14:textId="5D7719A9" w:rsidR="007D2710" w:rsidRDefault="007D2710" w:rsidP="007D2710">
            <w:r>
              <w:rPr>
                <w:rFonts w:hint="eastAsia"/>
              </w:rPr>
              <w:t>248/383=65%</w:t>
            </w:r>
          </w:p>
        </w:tc>
        <w:tc>
          <w:tcPr>
            <w:tcW w:w="1360" w:type="dxa"/>
          </w:tcPr>
          <w:p w14:paraId="008F415E" w14:textId="7206592E" w:rsidR="007D2710" w:rsidRDefault="007D2710" w:rsidP="00BD706D">
            <w:r>
              <w:rPr>
                <w:rFonts w:hint="eastAsia"/>
              </w:rPr>
              <w:t>4</w:t>
            </w:r>
            <w:r>
              <w:t>3.95%</w:t>
            </w:r>
          </w:p>
        </w:tc>
        <w:tc>
          <w:tcPr>
            <w:tcW w:w="1167" w:type="dxa"/>
          </w:tcPr>
          <w:p w14:paraId="12CB516C" w14:textId="2B7B33C0" w:rsidR="007D2710" w:rsidRDefault="007D2710" w:rsidP="00BD706D">
            <w:r>
              <w:rPr>
                <w:rFonts w:hint="eastAsia"/>
              </w:rPr>
              <w:t>2</w:t>
            </w:r>
            <w:r>
              <w:t>9.4%</w:t>
            </w:r>
          </w:p>
        </w:tc>
        <w:tc>
          <w:tcPr>
            <w:tcW w:w="1243" w:type="dxa"/>
          </w:tcPr>
          <w:p w14:paraId="1CFF5E66" w14:textId="47702AE6" w:rsidR="007D2710" w:rsidRDefault="007D2710" w:rsidP="00BD706D">
            <w:r>
              <w:rPr>
                <w:rFonts w:hint="eastAsia"/>
              </w:rPr>
              <w:t>1</w:t>
            </w:r>
            <w:r>
              <w:t>5.7%</w:t>
            </w:r>
          </w:p>
        </w:tc>
        <w:tc>
          <w:tcPr>
            <w:tcW w:w="1355" w:type="dxa"/>
          </w:tcPr>
          <w:p w14:paraId="0BD53CF2" w14:textId="20294564" w:rsidR="007D2710" w:rsidRDefault="007D2710" w:rsidP="00BD706D">
            <w:r>
              <w:rPr>
                <w:rFonts w:hint="eastAsia"/>
              </w:rPr>
              <w:t>1</w:t>
            </w:r>
            <w:r>
              <w:t>0.9%</w:t>
            </w:r>
          </w:p>
        </w:tc>
      </w:tr>
      <w:tr w:rsidR="006F5A3E" w14:paraId="771094B1" w14:textId="77777777" w:rsidTr="00FC13AA">
        <w:tc>
          <w:tcPr>
            <w:tcW w:w="1524" w:type="dxa"/>
          </w:tcPr>
          <w:p w14:paraId="3089B5ED" w14:textId="487E3FDC" w:rsidR="006F5A3E" w:rsidRDefault="006F5A3E" w:rsidP="00BD706D"/>
        </w:tc>
        <w:tc>
          <w:tcPr>
            <w:tcW w:w="1647" w:type="dxa"/>
          </w:tcPr>
          <w:p w14:paraId="2E151A71" w14:textId="3AFB220A" w:rsidR="006F5A3E" w:rsidRDefault="000C1AE1" w:rsidP="007D2710">
            <w:r>
              <w:rPr>
                <w:rFonts w:hint="eastAsia"/>
              </w:rPr>
              <w:t>1</w:t>
            </w:r>
            <w:r>
              <w:t>016/1270=</w:t>
            </w:r>
            <w:r>
              <w:rPr>
                <w:rFonts w:hint="eastAsia"/>
              </w:rPr>
              <w:t>8</w:t>
            </w:r>
            <w:r>
              <w:t>0</w:t>
            </w:r>
            <w:r w:rsidR="00255F2C">
              <w:t>%</w:t>
            </w:r>
          </w:p>
        </w:tc>
        <w:tc>
          <w:tcPr>
            <w:tcW w:w="1360" w:type="dxa"/>
          </w:tcPr>
          <w:p w14:paraId="7AA4369E" w14:textId="1F83E024" w:rsidR="006F5A3E" w:rsidRDefault="006F5A3E" w:rsidP="00BD706D">
            <w:r>
              <w:rPr>
                <w:rFonts w:hint="eastAsia"/>
              </w:rPr>
              <w:t>73%</w:t>
            </w:r>
          </w:p>
        </w:tc>
        <w:tc>
          <w:tcPr>
            <w:tcW w:w="1167" w:type="dxa"/>
          </w:tcPr>
          <w:p w14:paraId="08D035E0" w14:textId="73670896" w:rsidR="006F5A3E" w:rsidRDefault="006F5A3E" w:rsidP="00BD706D">
            <w:r>
              <w:rPr>
                <w:rFonts w:hint="eastAsia"/>
              </w:rPr>
              <w:t>17.</w:t>
            </w:r>
            <w:r>
              <w:t>2%</w:t>
            </w:r>
          </w:p>
        </w:tc>
        <w:tc>
          <w:tcPr>
            <w:tcW w:w="1243" w:type="dxa"/>
          </w:tcPr>
          <w:p w14:paraId="36AF8A33" w14:textId="23B31851" w:rsidR="006F5A3E" w:rsidRDefault="00255F2C" w:rsidP="00BD706D">
            <w:r>
              <w:rPr>
                <w:rFonts w:hint="eastAsia"/>
              </w:rPr>
              <w:t>7</w:t>
            </w:r>
            <w:r>
              <w:t>.1%</w:t>
            </w:r>
          </w:p>
        </w:tc>
        <w:tc>
          <w:tcPr>
            <w:tcW w:w="1355" w:type="dxa"/>
          </w:tcPr>
          <w:p w14:paraId="0755865F" w14:textId="568AA6AE" w:rsidR="006F5A3E" w:rsidRDefault="00255F2C" w:rsidP="00BD706D">
            <w:r>
              <w:rPr>
                <w:rFonts w:hint="eastAsia"/>
              </w:rPr>
              <w:t>2</w:t>
            </w:r>
            <w:r>
              <w:t>.7%</w:t>
            </w:r>
          </w:p>
        </w:tc>
      </w:tr>
      <w:tr w:rsidR="00255F2C" w14:paraId="41ECAAB1" w14:textId="77777777" w:rsidTr="00FC13AA">
        <w:tc>
          <w:tcPr>
            <w:tcW w:w="1524" w:type="dxa"/>
          </w:tcPr>
          <w:p w14:paraId="327DE2E6" w14:textId="77777777" w:rsidR="00255F2C" w:rsidRDefault="00255F2C" w:rsidP="00BD706D"/>
        </w:tc>
        <w:tc>
          <w:tcPr>
            <w:tcW w:w="1647" w:type="dxa"/>
          </w:tcPr>
          <w:p w14:paraId="227668D9" w14:textId="77777777" w:rsidR="00255F2C" w:rsidRDefault="00255F2C" w:rsidP="007D2710"/>
        </w:tc>
        <w:tc>
          <w:tcPr>
            <w:tcW w:w="1360" w:type="dxa"/>
          </w:tcPr>
          <w:p w14:paraId="33A117C3" w14:textId="0E9F000D" w:rsidR="00255F2C" w:rsidRDefault="00255F2C" w:rsidP="00BD706D">
            <w:r>
              <w:rPr>
                <w:rFonts w:hint="eastAsia"/>
              </w:rPr>
              <w:t>5</w:t>
            </w:r>
            <w:r w:rsidR="000C1AE1">
              <w:t>8.4</w:t>
            </w:r>
            <w:r>
              <w:rPr>
                <w:rFonts w:hint="eastAsia"/>
              </w:rPr>
              <w:t>%</w:t>
            </w:r>
          </w:p>
        </w:tc>
        <w:tc>
          <w:tcPr>
            <w:tcW w:w="1167" w:type="dxa"/>
          </w:tcPr>
          <w:p w14:paraId="46195FE4" w14:textId="26EC9E17" w:rsidR="00255F2C" w:rsidRDefault="00255F2C" w:rsidP="00BD706D">
            <w:r>
              <w:rPr>
                <w:rFonts w:hint="eastAsia"/>
              </w:rPr>
              <w:t>13</w:t>
            </w:r>
            <w:r w:rsidR="000C1AE1">
              <w:t>.8</w:t>
            </w:r>
            <w:r>
              <w:rPr>
                <w:rFonts w:hint="eastAsia"/>
              </w:rPr>
              <w:t>%</w:t>
            </w:r>
          </w:p>
        </w:tc>
        <w:tc>
          <w:tcPr>
            <w:tcW w:w="1243" w:type="dxa"/>
          </w:tcPr>
          <w:p w14:paraId="568095AD" w14:textId="7BA7F180" w:rsidR="00255F2C" w:rsidRDefault="00255F2C" w:rsidP="00BD706D">
            <w:r>
              <w:rPr>
                <w:rFonts w:hint="eastAsia"/>
              </w:rPr>
              <w:t>5</w:t>
            </w:r>
            <w:r w:rsidR="000C1AE1">
              <w:t>.7</w:t>
            </w:r>
            <w:r>
              <w:rPr>
                <w:rFonts w:hint="eastAsia"/>
              </w:rPr>
              <w:t>%</w:t>
            </w:r>
          </w:p>
        </w:tc>
        <w:tc>
          <w:tcPr>
            <w:tcW w:w="1355" w:type="dxa"/>
          </w:tcPr>
          <w:p w14:paraId="1DFB049D" w14:textId="1D6D719F" w:rsidR="00255F2C" w:rsidRDefault="00255F2C" w:rsidP="00BD706D">
            <w:r>
              <w:rPr>
                <w:rFonts w:hint="eastAsia"/>
              </w:rPr>
              <w:t>2</w:t>
            </w:r>
            <w:r w:rsidR="000C1AE1">
              <w:t>.1</w:t>
            </w:r>
            <w:r>
              <w:rPr>
                <w:rFonts w:hint="eastAsia"/>
              </w:rPr>
              <w:t>%</w:t>
            </w:r>
          </w:p>
        </w:tc>
      </w:tr>
    </w:tbl>
    <w:p w14:paraId="0437C265" w14:textId="4396DB93" w:rsidR="00BB5C8F" w:rsidRDefault="00BB5C8F" w:rsidP="00BD706D"/>
    <w:p w14:paraId="1BE71252" w14:textId="105D8DD9" w:rsidR="00F8167E"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w:t>
      </w:r>
      <w:r w:rsidR="00EF156A">
        <w:rPr>
          <w:rFonts w:hint="eastAsia"/>
        </w:rPr>
        <w:t>基本思想</w:t>
      </w:r>
      <w:r w:rsidR="00D939F8">
        <w:rPr>
          <w:rFonts w:hint="eastAsia"/>
        </w:rPr>
        <w:t>：考虑视差从左往右应该是连续变化的，对于当前像素有多个候选视差难以确定的情况，可以借助左、右</w:t>
      </w:r>
      <w:r w:rsidR="00FC13AA">
        <w:rPr>
          <w:rFonts w:hint="eastAsia"/>
        </w:rPr>
        <w:t>临</w:t>
      </w:r>
      <w:r w:rsidR="00D939F8">
        <w:rPr>
          <w:rFonts w:hint="eastAsia"/>
        </w:rPr>
        <w:t>域像素的已确定视差或候选视差来辅助判别当前像素的最优视差。</w:t>
      </w:r>
    </w:p>
    <w:p w14:paraId="188F8072" w14:textId="76A1279A" w:rsidR="00F8167E" w:rsidRDefault="00557030" w:rsidP="00F8167E">
      <w:pPr>
        <w:ind w:firstLine="420"/>
      </w:pPr>
      <w:r>
        <w:rPr>
          <w:rFonts w:hint="eastAsia"/>
        </w:rPr>
        <w:t>首先，</w:t>
      </w:r>
      <w:r w:rsidR="00DA4E36">
        <w:rPr>
          <w:rFonts w:hint="eastAsia"/>
        </w:rPr>
        <w:t>定义</w:t>
      </w:r>
      <w:r w:rsidR="001600A7">
        <w:rPr>
          <w:rFonts w:hint="eastAsia"/>
        </w:rPr>
        <w:t>匹配代价卷每个图像坐标</w:t>
      </w:r>
      <m:oMath>
        <m:r>
          <w:rPr>
            <w:rFonts w:ascii="Cambria Math" w:hAnsi="Cambria Math"/>
          </w:rPr>
          <m:t>(u,v)</m:t>
        </m:r>
      </m:oMath>
      <w:r w:rsidR="001600A7">
        <w:rPr>
          <w:rFonts w:hint="eastAsia"/>
        </w:rPr>
        <w:t>下的最小代价值的</w:t>
      </w:r>
      <m:oMath>
        <m:r>
          <w:rPr>
            <w:rFonts w:ascii="Cambria Math" w:hAnsi="Cambria Math"/>
          </w:rPr>
          <m:t>a</m:t>
        </m:r>
        <m:r>
          <w:rPr>
            <w:rFonts w:ascii="Cambria Math" w:hAnsi="Cambria Math" w:hint="eastAsia"/>
          </w:rPr>
          <m:t>%</m:t>
        </m:r>
        <m:r>
          <w:rPr>
            <w:rFonts w:ascii="Cambria Math" w:hAnsi="Cambria Math"/>
          </w:rPr>
          <m:t>(a&gt;100)</m:t>
        </m:r>
      </m:oMath>
      <w:r w:rsidR="001600A7">
        <w:rPr>
          <w:rFonts w:hint="eastAsia"/>
        </w:rPr>
        <w:t>范围内的前M个视差为候选视差集</w:t>
      </w:r>
      <w:r w:rsidR="00F8167E">
        <w:rPr>
          <w:rFonts w:hint="eastAsia"/>
        </w:rPr>
        <w:t>，记作</w:t>
      </w:r>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i≤M</m:t>
        </m:r>
      </m:oMath>
      <w:r w:rsidR="00D939F8">
        <w:rPr>
          <w:rFonts w:hint="eastAsia"/>
        </w:rPr>
        <w:t>；</w:t>
      </w:r>
      <w:r w:rsidR="00DA4E36">
        <w:rPr>
          <w:rFonts w:hint="eastAsia"/>
        </w:rPr>
        <w:t>候选视差集对应的代价值</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xml:space="preserve">, i≤M,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r>
          <w:rPr>
            <w:rFonts w:ascii="Cambria Math" w:hAnsi="Cambria Math" w:hint="eastAsia"/>
          </w:rPr>
          <m:t>%</m:t>
        </m:r>
      </m:oMath>
      <w:r w:rsidR="00D939F8">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939F8">
        <w:rPr>
          <w:rFonts w:hint="eastAsia"/>
        </w:rPr>
        <w:t>为最小代价</w:t>
      </w:r>
      <w:r w:rsidR="00F8167E">
        <w:rPr>
          <w:rFonts w:hint="eastAsia"/>
        </w:rPr>
        <w:t>。</w:t>
      </w:r>
      <w:r w:rsidR="00DA4E36">
        <w:rPr>
          <w:rFonts w:hint="eastAsia"/>
        </w:rPr>
        <w:t>令</w:t>
      </w:r>
      <m:oMath>
        <m:r>
          <w:rPr>
            <w:rFonts w:ascii="Cambria Math" w:hAnsi="Cambria Math"/>
          </w:rPr>
          <m:t>N(u,v)</m:t>
        </m:r>
      </m:oMath>
      <w:r w:rsidR="001600A7">
        <w:rPr>
          <w:rFonts w:hint="eastAsia"/>
        </w:rPr>
        <w:t>表示</w:t>
      </w:r>
      <m:oMath>
        <m:r>
          <w:rPr>
            <w:rFonts w:ascii="Cambria Math" w:hAnsi="Cambria Math"/>
          </w:rPr>
          <m:t>V(u,v)</m:t>
        </m:r>
      </m:oMath>
      <w:r w:rsidR="001600A7">
        <w:rPr>
          <w:rFonts w:hint="eastAsia"/>
        </w:rPr>
        <w:t>中元素个数</w:t>
      </w:r>
      <w:r w:rsidR="00DA4E36">
        <w:rPr>
          <w:rFonts w:hint="eastAsia"/>
        </w:rPr>
        <w:t>，</w:t>
      </w:r>
      <m:oMath>
        <m:r>
          <w:rPr>
            <w:rFonts w:ascii="Cambria Math" w:hAnsi="Cambria Math"/>
          </w:rPr>
          <m:t>N</m:t>
        </m:r>
        <m:d>
          <m:dPr>
            <m:ctrlPr>
              <w:rPr>
                <w:rFonts w:ascii="Cambria Math" w:hAnsi="Cambria Math"/>
                <w:i/>
              </w:rPr>
            </m:ctrlPr>
          </m:dPr>
          <m:e>
            <m:r>
              <w:rPr>
                <w:rFonts w:ascii="Cambria Math" w:hAnsi="Cambria Math"/>
              </w:rPr>
              <m:t>u,v</m:t>
            </m:r>
          </m:e>
        </m:d>
        <m:r>
          <w:rPr>
            <w:rFonts w:ascii="Cambria Math" w:hAnsi="Cambria Math"/>
          </w:rPr>
          <m:t>∈{1,2,…,M}</m:t>
        </m:r>
      </m:oMath>
      <w:r w:rsidR="001600A7">
        <w:rPr>
          <w:rFonts w:hint="eastAsia"/>
        </w:rPr>
        <w:t>，</w:t>
      </w:r>
      <m:oMath>
        <m:r>
          <w:rPr>
            <w:rFonts w:ascii="Cambria Math" w:hAnsi="Cambria Math"/>
          </w:rPr>
          <m:t>D(u,v)</m:t>
        </m:r>
      </m:oMath>
      <w:r w:rsidR="001600A7">
        <w:rPr>
          <w:rFonts w:hint="eastAsia"/>
        </w:rPr>
        <w:t>表示</w:t>
      </w:r>
      <w:r w:rsidR="00DA4E36">
        <w:rPr>
          <w:rFonts w:hint="eastAsia"/>
        </w:rPr>
        <w:t>像素</w:t>
      </w:r>
      <w:r w:rsidR="001600A7">
        <w:rPr>
          <w:rFonts w:hint="eastAsia"/>
        </w:rPr>
        <w:t>点</w:t>
      </w:r>
      <m:oMath>
        <m:r>
          <w:rPr>
            <w:rFonts w:ascii="Cambria Math" w:hAnsi="Cambria Math"/>
          </w:rPr>
          <m:t>(u,v)</m:t>
        </m:r>
      </m:oMath>
      <w:r w:rsidR="00FC13AA">
        <w:rPr>
          <w:rFonts w:hint="eastAsia"/>
        </w:rPr>
        <w:t>选定</w:t>
      </w:r>
      <w:r w:rsidR="001600A7">
        <w:rPr>
          <w:rFonts w:hint="eastAsia"/>
        </w:rPr>
        <w:t>的视差</w:t>
      </w:r>
      <w:r w:rsidR="00444C1C">
        <w:rPr>
          <w:rFonts w:hint="eastAsia"/>
        </w:rPr>
        <w:t>。</w:t>
      </w:r>
    </w:p>
    <w:p w14:paraId="4963549C" w14:textId="0AB68EC3" w:rsidR="001600A7" w:rsidRDefault="00F8167E" w:rsidP="00FC13AA">
      <w:pPr>
        <w:ind w:firstLine="420"/>
      </w:pPr>
      <w:r>
        <w:rPr>
          <w:rFonts w:hint="eastAsia"/>
        </w:rPr>
        <w:t>接下来，考虑候选视差选择的三种情况，分别定义规则：</w:t>
      </w:r>
    </w:p>
    <w:p w14:paraId="26CA057A" w14:textId="77777777" w:rsidR="00CD3BD1" w:rsidRDefault="001E51DE" w:rsidP="00CD3BD1">
      <w:pPr>
        <w:ind w:firstLine="420"/>
      </w:pPr>
      <w:r>
        <w:rPr>
          <w:rFonts w:hint="eastAsia"/>
        </w:rPr>
        <w:t>情况</w:t>
      </w:r>
      <w:r w:rsidR="00F8167E">
        <w:rPr>
          <w:rFonts w:hint="eastAsia"/>
        </w:rPr>
        <w:t>1：</w:t>
      </w:r>
      <w:r w:rsidR="00CE2890">
        <w:rPr>
          <w:rFonts w:hint="eastAsia"/>
        </w:rPr>
        <w:t>对于边缘像素</w:t>
      </w:r>
      <w:r w:rsidR="00CE2890">
        <w:t>u==0</w:t>
      </w:r>
      <w:r w:rsidR="00CE2890">
        <w:rPr>
          <w:rFonts w:hint="eastAsia"/>
        </w:rPr>
        <w:t>，以及只有一个候选视差N(</w:t>
      </w:r>
      <w:r w:rsidR="00CE2890">
        <w:t>u, v) ==1</w:t>
      </w:r>
      <w:r w:rsidR="00CE2890">
        <w:rPr>
          <w:rFonts w:hint="eastAsia"/>
        </w:rPr>
        <w:t>的情况，</w:t>
      </w:r>
      <w:r>
        <w:rPr>
          <w:rFonts w:hint="eastAsia"/>
        </w:rPr>
        <w:t>直接采用最小代价对应的视差</w:t>
      </w:r>
    </w:p>
    <w:p w14:paraId="291CD18F" w14:textId="51AE4CED" w:rsidR="00F8167E" w:rsidRDefault="001E51DE" w:rsidP="00FC13AA">
      <w:pPr>
        <w:ind w:firstLine="420"/>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m:oMathPara>
    </w:p>
    <w:p w14:paraId="6E1FB6A2" w14:textId="6CCD78F0" w:rsidR="00CD3BD1" w:rsidRDefault="001E51DE" w:rsidP="00CD3BD1">
      <w:pPr>
        <w:ind w:firstLine="420"/>
      </w:pPr>
      <w:r>
        <w:rPr>
          <w:rFonts w:hint="eastAsia"/>
        </w:rPr>
        <w:t>情况2：当候选集N(</w:t>
      </w:r>
      <w:r>
        <w:t xml:space="preserve">u, v) </w:t>
      </w:r>
      <w:r>
        <w:rPr>
          <w:rFonts w:hint="eastAsia"/>
        </w:rPr>
        <w:t>&gt;</w:t>
      </w:r>
      <w:r>
        <w:t>1</w:t>
      </w:r>
      <w:r>
        <w:rPr>
          <w:rFonts w:hint="eastAsia"/>
        </w:rPr>
        <w:t>，</w:t>
      </w:r>
      <w:r w:rsidR="00396D1E">
        <w:rPr>
          <w:rFonts w:hint="eastAsia"/>
        </w:rPr>
        <w:t>对于候选视差集中任意</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检验</w:t>
      </w:r>
      <w:r w:rsidR="00396D1E">
        <w:rPr>
          <w:rFonts w:hint="eastAsia"/>
        </w:rPr>
        <w:t>两</w:t>
      </w:r>
      <w:r>
        <w:rPr>
          <w:rFonts w:hint="eastAsia"/>
        </w:rPr>
        <w:t>元素</w:t>
      </w:r>
      <w:r w:rsidR="00396D1E">
        <w:rPr>
          <w:rFonts w:hint="eastAsia"/>
        </w:rPr>
        <w:t>之</w:t>
      </w:r>
      <w:r>
        <w:rPr>
          <w:rFonts w:hint="eastAsia"/>
        </w:rPr>
        <w:t>间</w:t>
      </w:r>
      <w:r w:rsidR="00396D1E">
        <w:rPr>
          <w:rFonts w:hint="eastAsia"/>
        </w:rPr>
        <w:t>的</w:t>
      </w:r>
      <w:r>
        <w:rPr>
          <w:rFonts w:hint="eastAsia"/>
        </w:rPr>
        <w:t>差距</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oMath>
      <w:r>
        <w:rPr>
          <w:rFonts w:hint="eastAsia"/>
        </w:rPr>
        <w:t>，若</w:t>
      </w:r>
      <w:r w:rsidR="00AB5357">
        <w:rPr>
          <w:rFonts w:hint="eastAsia"/>
        </w:rPr>
        <w:t>任意两两距离</w:t>
      </w:r>
      <w:r>
        <w:rPr>
          <w:rFonts w:hint="eastAsia"/>
        </w:rPr>
        <w:t>差距过大说明该点的视差存在较大不确定性，需要借助邻域已经确定的视差来辅助该点的视差选择</w:t>
      </w:r>
      <w:r w:rsidR="00CD3BD1">
        <w:rPr>
          <w:rFonts w:hint="eastAsia"/>
        </w:rPr>
        <w:t>。此时，从候选视差中选择和已确定的左邻域视差最接近的视差</w:t>
      </w:r>
    </w:p>
    <w:p w14:paraId="74DEEE36" w14:textId="3B0FF466" w:rsidR="001E51DE" w:rsidRDefault="00CD3BD1" w:rsidP="00FC13AA">
      <w:pPr>
        <w:ind w:firstLine="420"/>
      </w:pPr>
      <m:oMathPara>
        <m:oMath>
          <m: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m:oMathPara>
    </w:p>
    <w:p w14:paraId="7D3B82A6" w14:textId="577032A1" w:rsidR="00AB5357" w:rsidRDefault="00CD3BD1" w:rsidP="00BD706D">
      <w:r>
        <w:tab/>
      </w:r>
      <w:r>
        <w:rPr>
          <w:rFonts w:hint="eastAsia"/>
        </w:rPr>
        <w:t>情况3：</w:t>
      </w:r>
      <w:r w:rsidR="00175DF0">
        <w:rPr>
          <w:rFonts w:hint="eastAsia"/>
        </w:rPr>
        <w:t>多数情况下邻近区域的视差是相近的，当候选视差集中存在视差接近的元素时，我们认为正确视差存在于这些视差中，而距离这些接近的视差较远的单个元素，则判定是误差，将其剔除</w:t>
      </w:r>
      <w:r w:rsidR="00AB5357">
        <w:rPr>
          <w:rFonts w:hint="eastAsia"/>
        </w:rPr>
        <w:t>，剔除后的当前点候选视差集为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，相应的代价集为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u,v</m:t>
            </m:r>
          </m:e>
        </m:d>
      </m:oMath>
      <w:r w:rsidR="00175DF0">
        <w:rPr>
          <w:rFonts w:hint="eastAsia"/>
        </w:rPr>
        <w:t>；当邻域确</w:t>
      </w:r>
      <w:r w:rsidR="00175DF0">
        <w:rPr>
          <w:rFonts w:hint="eastAsia"/>
        </w:rPr>
        <w:lastRenderedPageBreak/>
        <w:t>定视差和目标点的候选视差集接近时，引入邻域的视差信息来辅助选择，</w:t>
      </w:r>
      <w:r w:rsidR="00AB5357">
        <w:rPr>
          <w:rFonts w:hint="eastAsia"/>
        </w:rPr>
        <w:t>此时目标点的候选集合为</w:t>
      </w:r>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 V</m:t>
            </m:r>
            <m:d>
              <m:dPr>
                <m:ctrlPr>
                  <w:rPr>
                    <w:rFonts w:ascii="Cambria Math" w:hAnsi="Cambria Math"/>
                    <w:i/>
                  </w:rPr>
                </m:ctrlPr>
              </m:dPr>
              <m:e>
                <m:r>
                  <w:rPr>
                    <w:rFonts w:ascii="Cambria Math" w:hAnsi="Cambria Math"/>
                  </w:rPr>
                  <m:t>u-1,v</m:t>
                </m:r>
              </m:e>
            </m:d>
            <m:r>
              <w:rPr>
                <w:rFonts w:ascii="Cambria Math" w:hAnsi="Cambria Math"/>
              </w:rPr>
              <m:t>, V</m:t>
            </m:r>
            <m:d>
              <m:dPr>
                <m:ctrlPr>
                  <w:rPr>
                    <w:rFonts w:ascii="Cambria Math" w:hAnsi="Cambria Math"/>
                    <w:i/>
                  </w:rPr>
                </m:ctrlPr>
              </m:dPr>
              <m:e>
                <m:r>
                  <w:rPr>
                    <w:rFonts w:ascii="Cambria Math" w:hAnsi="Cambria Math"/>
                  </w:rPr>
                  <m:t>u+1,v</m:t>
                </m:r>
              </m:e>
            </m:d>
          </m:e>
        </m:d>
      </m:oMath>
      <w:r w:rsidR="00AB5357">
        <w:rPr>
          <w:rFonts w:hint="eastAsia"/>
        </w:rPr>
        <w:t>，统计</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中元素在</w:t>
      </w:r>
      <w:r w:rsidR="00AB5357">
        <w:rPr>
          <w:rFonts w:hint="eastAsia"/>
        </w:rPr>
        <w:t>集合</w:t>
      </w:r>
      <m:oMath>
        <m:r>
          <w:rPr>
            <w:rFonts w:ascii="Cambria Math" w:hAnsi="Cambria Math"/>
          </w:rPr>
          <m:t>U</m:t>
        </m:r>
      </m:oMath>
      <w:r w:rsidR="00AB5357">
        <w:rPr>
          <w:rFonts w:hint="eastAsia"/>
        </w:rPr>
        <w:t>中</w:t>
      </w:r>
      <w:r w:rsidR="00C34204">
        <w:rPr>
          <w:rFonts w:hint="eastAsia"/>
        </w:rPr>
        <w:t>出现的</w:t>
      </w:r>
      <w:r w:rsidR="00305309">
        <w:rPr>
          <w:rFonts w:hint="eastAsia"/>
        </w:rPr>
        <w:t>次数</w:t>
      </w:r>
      <m:oMath>
        <m:r>
          <w:rPr>
            <w:rFonts w:ascii="Cambria Math" w:hAnsi="Cambria Math"/>
          </w:rPr>
          <m:t>P</m:t>
        </m:r>
      </m:oMath>
      <w:r w:rsidR="00C34204">
        <w:rPr>
          <w:rFonts w:hint="eastAsia"/>
        </w:rPr>
        <w:t>，次数</w:t>
      </w:r>
      <w:r w:rsidR="00AB5357">
        <w:rPr>
          <w:rFonts w:hint="eastAsia"/>
        </w:rPr>
        <w:t>最多</w:t>
      </w:r>
      <w:r w:rsidR="00305309">
        <w:rPr>
          <w:rFonts w:hint="eastAsia"/>
        </w:rPr>
        <w:t>且代价最小</w:t>
      </w:r>
      <w:r w:rsidR="00AB5357">
        <w:rPr>
          <w:rFonts w:hint="eastAsia"/>
        </w:rPr>
        <w:t>的</w:t>
      </w:r>
      <w:r w:rsidR="00CA430D">
        <w:rPr>
          <w:rFonts w:hint="eastAsia"/>
        </w:rPr>
        <w:t>为最终视差</w:t>
      </w:r>
    </w:p>
    <w:p w14:paraId="424168E5" w14:textId="215CE277" w:rsidR="001600A7" w:rsidRDefault="00C0053A" w:rsidP="00BD706D">
      <m:oMathPara>
        <m:oMath>
          <m:sSub>
            <m:sSubPr>
              <m:ctrlPr>
                <w:rPr>
                  <w:rFonts w:ascii="Cambria Math" w:hAnsi="Cambria Math"/>
                </w:rPr>
              </m:ctrlPr>
            </m:sSubPr>
            <m:e>
              <m:r>
                <w:rPr>
                  <w:rFonts w:ascii="Cambria Math" w:hAnsi="Cambria Math"/>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t>
              </m:r>
              <m:sSub>
                <m:sSubPr>
                  <m:ctrlPr>
                    <w:rPr>
                      <w:rFonts w:ascii="Cambria Math" w:hAnsi="Cambria Math"/>
                      <w:i/>
                    </w:rPr>
                  </m:ctrlPr>
                </m:sSubPr>
                <m:e>
                  <m:r>
                    <w:rPr>
                      <w:rFonts w:ascii="Cambria Math" w:hAnsi="Cambria Math"/>
                    </w:rPr>
                    <m:t>min</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(u,v)(</m:t>
              </m:r>
              <m:r>
                <w:rPr>
                  <w:rFonts w:ascii="Cambria Math" w:hAnsi="Cambria Math" w:hint="eastAsia"/>
                </w:rPr>
                <m:t>m</m:t>
              </m:r>
              <m:r>
                <w:rPr>
                  <w:rFonts w:ascii="Cambria Math" w:hAnsi="Cambria Math"/>
                </w:rPr>
                <m:t>ax</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oMath>
      </m:oMathPara>
    </w:p>
    <w:p w14:paraId="603CD02E" w14:textId="6760D7CB" w:rsidR="008C298F" w:rsidRDefault="00557030" w:rsidP="00BD706D">
      <w:r>
        <w:rPr>
          <w:rFonts w:hint="eastAsia"/>
        </w:rPr>
        <w:t>具体算法流程见算法1</w:t>
      </w:r>
      <w:r w:rsidR="004F51F3">
        <w:rPr>
          <w:rFonts w:hint="eastAsia"/>
        </w:rPr>
        <w:t>(待完成)</w:t>
      </w:r>
    </w:p>
    <w:tbl>
      <w:tblPr>
        <w:tblStyle w:val="a8"/>
        <w:tblW w:w="0" w:type="auto"/>
        <w:tblLook w:val="04A0" w:firstRow="1" w:lastRow="0" w:firstColumn="1" w:lastColumn="0" w:noHBand="0" w:noVBand="1"/>
      </w:tblPr>
      <w:tblGrid>
        <w:gridCol w:w="4148"/>
        <w:gridCol w:w="4148"/>
      </w:tblGrid>
      <w:tr w:rsidR="007B675C" w14:paraId="6560E349" w14:textId="77777777" w:rsidTr="00351CE1">
        <w:tc>
          <w:tcPr>
            <w:tcW w:w="8296" w:type="dxa"/>
            <w:gridSpan w:val="2"/>
          </w:tcPr>
          <w:p w14:paraId="2DE2804D" w14:textId="06169305" w:rsidR="007B675C" w:rsidRPr="007B675C" w:rsidRDefault="007B675C" w:rsidP="00BD706D">
            <w:pPr>
              <w:rPr>
                <w:b/>
                <w:bCs/>
                <w:sz w:val="24"/>
                <w:szCs w:val="28"/>
              </w:rPr>
            </w:pPr>
            <w:r>
              <w:rPr>
                <w:rFonts w:hint="eastAsia"/>
              </w:rPr>
              <w:t>算法1：</w:t>
            </w:r>
            <w:r w:rsidRPr="007B675C">
              <w:rPr>
                <w:rFonts w:hint="eastAsia"/>
              </w:rPr>
              <w:t>结合邻域信息与候选视差的视差计算</w:t>
            </w:r>
          </w:p>
        </w:tc>
      </w:tr>
      <w:tr w:rsidR="007B675C" w14:paraId="7065FD3E" w14:textId="77777777" w:rsidTr="007B675C">
        <w:tc>
          <w:tcPr>
            <w:tcW w:w="4148" w:type="dxa"/>
          </w:tcPr>
          <w:p w14:paraId="50FC5524" w14:textId="0EF5C954" w:rsidR="007B675C" w:rsidRDefault="007B675C" w:rsidP="00BD706D">
            <w:r>
              <w:rPr>
                <w:rFonts w:hint="eastAsia"/>
              </w:rPr>
              <w:t>输入：</w:t>
            </w:r>
          </w:p>
        </w:tc>
        <w:tc>
          <w:tcPr>
            <w:tcW w:w="4148" w:type="dxa"/>
          </w:tcPr>
          <w:p w14:paraId="7B5B15F3" w14:textId="77777777" w:rsidR="007B675C" w:rsidRDefault="007B675C" w:rsidP="00BD706D"/>
        </w:tc>
      </w:tr>
      <w:tr w:rsidR="007B675C" w14:paraId="772A503C" w14:textId="77777777" w:rsidTr="007B675C">
        <w:tc>
          <w:tcPr>
            <w:tcW w:w="4148" w:type="dxa"/>
          </w:tcPr>
          <w:p w14:paraId="13B11801" w14:textId="77777777" w:rsidR="007B675C" w:rsidRDefault="007B675C" w:rsidP="00BD706D"/>
        </w:tc>
        <w:tc>
          <w:tcPr>
            <w:tcW w:w="4148" w:type="dxa"/>
          </w:tcPr>
          <w:p w14:paraId="0BF2A82C" w14:textId="77777777" w:rsidR="007B675C" w:rsidRDefault="007B675C" w:rsidP="00BD706D"/>
        </w:tc>
      </w:tr>
      <w:tr w:rsidR="007B675C" w14:paraId="7FA8740E" w14:textId="77777777" w:rsidTr="007B675C">
        <w:tc>
          <w:tcPr>
            <w:tcW w:w="4148" w:type="dxa"/>
          </w:tcPr>
          <w:p w14:paraId="2D550D1A" w14:textId="77777777" w:rsidR="007B675C" w:rsidRDefault="007B675C" w:rsidP="00BD706D"/>
        </w:tc>
        <w:tc>
          <w:tcPr>
            <w:tcW w:w="4148" w:type="dxa"/>
          </w:tcPr>
          <w:p w14:paraId="32E4694D" w14:textId="77777777" w:rsidR="007B675C" w:rsidRDefault="007B675C" w:rsidP="00BD706D"/>
        </w:tc>
      </w:tr>
      <w:tr w:rsidR="007B675C" w14:paraId="713A7F70" w14:textId="77777777" w:rsidTr="007B675C">
        <w:tc>
          <w:tcPr>
            <w:tcW w:w="4148" w:type="dxa"/>
          </w:tcPr>
          <w:p w14:paraId="7C79290E" w14:textId="77777777" w:rsidR="007B675C" w:rsidRDefault="007B675C" w:rsidP="00BD706D"/>
        </w:tc>
        <w:tc>
          <w:tcPr>
            <w:tcW w:w="4148" w:type="dxa"/>
          </w:tcPr>
          <w:p w14:paraId="4F28F48C" w14:textId="77777777" w:rsidR="007B675C" w:rsidRDefault="007B675C" w:rsidP="00BD706D"/>
        </w:tc>
      </w:tr>
      <w:tr w:rsidR="007B675C" w14:paraId="42FAA16C" w14:textId="77777777" w:rsidTr="007B675C">
        <w:tc>
          <w:tcPr>
            <w:tcW w:w="4148" w:type="dxa"/>
          </w:tcPr>
          <w:p w14:paraId="6C37F10F" w14:textId="77777777" w:rsidR="007B675C" w:rsidRDefault="007B675C" w:rsidP="00BD706D"/>
        </w:tc>
        <w:tc>
          <w:tcPr>
            <w:tcW w:w="4148" w:type="dxa"/>
          </w:tcPr>
          <w:p w14:paraId="3927B294" w14:textId="77777777" w:rsidR="007B675C" w:rsidRDefault="007B675C" w:rsidP="00BD706D"/>
        </w:tc>
      </w:tr>
      <w:tr w:rsidR="007B675C" w14:paraId="5E311FD4" w14:textId="77777777" w:rsidTr="007B675C">
        <w:tc>
          <w:tcPr>
            <w:tcW w:w="4148" w:type="dxa"/>
          </w:tcPr>
          <w:p w14:paraId="240F74EB" w14:textId="77777777" w:rsidR="007B675C" w:rsidRDefault="007B675C" w:rsidP="00BD706D"/>
        </w:tc>
        <w:tc>
          <w:tcPr>
            <w:tcW w:w="4148" w:type="dxa"/>
          </w:tcPr>
          <w:p w14:paraId="00051632" w14:textId="77777777" w:rsidR="007B675C" w:rsidRDefault="007B675C" w:rsidP="00BD706D"/>
        </w:tc>
      </w:tr>
      <w:tr w:rsidR="007B675C" w14:paraId="58B4F718" w14:textId="77777777" w:rsidTr="007B675C">
        <w:tc>
          <w:tcPr>
            <w:tcW w:w="4148" w:type="dxa"/>
          </w:tcPr>
          <w:p w14:paraId="1D9EF38B" w14:textId="77777777" w:rsidR="007B675C" w:rsidRDefault="007B675C" w:rsidP="00BD706D"/>
        </w:tc>
        <w:tc>
          <w:tcPr>
            <w:tcW w:w="4148" w:type="dxa"/>
          </w:tcPr>
          <w:p w14:paraId="75F1CF91" w14:textId="77777777" w:rsidR="007B675C" w:rsidRDefault="007B675C" w:rsidP="00BD706D"/>
        </w:tc>
      </w:tr>
    </w:tbl>
    <w:p w14:paraId="180B578B" w14:textId="61A6640E" w:rsidR="00C20AAF" w:rsidRDefault="00C20AAF" w:rsidP="00BD706D"/>
    <w:p w14:paraId="1FCAED40" w14:textId="03074989" w:rsidR="00956C6B" w:rsidRDefault="00FB2FCA" w:rsidP="00FA48AC">
      <w:pPr>
        <w:ind w:firstLine="420"/>
      </w:pPr>
      <w:r>
        <w:rPr>
          <w:rFonts w:hint="eastAsia"/>
        </w:rPr>
        <w:t>设置</w:t>
      </w:r>
      <w:r w:rsidR="002D29B5">
        <w:t>a</w:t>
      </w:r>
      <w:r>
        <w:rPr>
          <w:rFonts w:hint="eastAsia"/>
        </w:rPr>
        <w:t>为105，M为4</w:t>
      </w:r>
      <w:r w:rsidR="0003203D">
        <w:rPr>
          <w:rFonts w:hint="eastAsia"/>
        </w:rPr>
        <w:t>，图1（a），（b）分别是在本文框架下执行WTA策略和算法1获取</w:t>
      </w:r>
      <w:r w:rsidR="00956C6B">
        <w:rPr>
          <w:rFonts w:hint="eastAsia"/>
        </w:rPr>
        <w:t>的视差图，（c）是（b）和（a）的视差对比图，其中蓝色区表示(</w:t>
      </w:r>
      <w:r w:rsidR="00956C6B">
        <w:t>a</w:t>
      </w:r>
      <w:r w:rsidR="00956C6B">
        <w:rPr>
          <w:rFonts w:hint="eastAsia"/>
        </w:rPr>
        <w:t>)图视差错误而（b）图视差正确的区域，红色区表示（a）图视差正确而（b）图视差错误的区域，其他区域表示（b）和（a</w:t>
      </w:r>
      <w:r w:rsidR="00FA48AC">
        <w:rPr>
          <w:rFonts w:hint="eastAsia"/>
        </w:rPr>
        <w:t>）的正确性一致。可以发现，在重复纹理区（白色方框中</w:t>
      </w:r>
      <w:r w:rsidR="00956C6B">
        <w:rPr>
          <w:rFonts w:hint="eastAsia"/>
        </w:rPr>
        <w:t>）算法1比WTA有更少的误匹配，表明了算法1的有效性。</w:t>
      </w:r>
    </w:p>
    <w:p w14:paraId="6B3D7DA9" w14:textId="65CBAB18" w:rsidR="00956C6B" w:rsidRDefault="00903D63" w:rsidP="00FA48AC">
      <w:pPr>
        <w:jc w:val="center"/>
      </w:pPr>
      <w:r w:rsidRPr="00A0512C">
        <w:rPr>
          <w:noProof/>
        </w:rPr>
        <w:drawing>
          <wp:inline distT="0" distB="0" distL="0" distR="0" wp14:anchorId="66346120" wp14:editId="5A0BEF4A">
            <wp:extent cx="193230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166">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inline>
        </w:drawing>
      </w:r>
      <w:r w:rsidR="0074303E">
        <w:t xml:space="preserve">  </w:t>
      </w:r>
      <w:r w:rsidRPr="00A0512C">
        <w:rPr>
          <w:noProof/>
        </w:rPr>
        <w:drawing>
          <wp:inline distT="0" distB="0" distL="0" distR="0" wp14:anchorId="5489756D" wp14:editId="38721B28">
            <wp:extent cx="1939925" cy="1616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167">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inline>
        </w:drawing>
      </w:r>
    </w:p>
    <w:p w14:paraId="2517AA5D" w14:textId="0F6B42F0" w:rsidR="006E55E0" w:rsidRDefault="006E55E0" w:rsidP="00FA48AC">
      <w:pPr>
        <w:pStyle w:val="a7"/>
        <w:numPr>
          <w:ilvl w:val="0"/>
          <w:numId w:val="4"/>
        </w:numPr>
        <w:ind w:firstLineChars="0"/>
        <w:jc w:val="center"/>
      </w:pPr>
      <w:r>
        <w:t xml:space="preserve">                      (b)</w:t>
      </w:r>
    </w:p>
    <w:p w14:paraId="68B08F93" w14:textId="3BEB603A" w:rsidR="00956C6B" w:rsidRDefault="00903D63" w:rsidP="00FA48AC">
      <w:pPr>
        <w:jc w:val="center"/>
      </w:pPr>
      <w:r w:rsidRPr="0096029D">
        <w:rPr>
          <w:noProof/>
        </w:rPr>
        <w:drawing>
          <wp:inline distT="0" distB="0" distL="0" distR="0" wp14:anchorId="32AE4656" wp14:editId="4A27A9D4">
            <wp:extent cx="1945005" cy="1621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168">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inline>
        </w:drawing>
      </w:r>
      <w:r w:rsidR="006E55E0">
        <w:rPr>
          <w:rFonts w:hint="eastAsia"/>
        </w:rPr>
        <w:t xml:space="preserve"> </w:t>
      </w:r>
      <w:r w:rsidR="006E55E0">
        <w:t xml:space="preserve"> </w:t>
      </w:r>
      <w:r>
        <w:rPr>
          <w:noProof/>
        </w:rPr>
        <w:drawing>
          <wp:inline distT="0" distB="0" distL="0" distR="0" wp14:anchorId="1217E228" wp14:editId="48D1B302">
            <wp:extent cx="1976120" cy="16465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169">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inline>
        </w:drawing>
      </w:r>
    </w:p>
    <w:p w14:paraId="277DE90F" w14:textId="5A99E120" w:rsidR="006E55E0" w:rsidRDefault="006E55E0" w:rsidP="00FA48AC">
      <w:pPr>
        <w:jc w:val="center"/>
      </w:pPr>
      <w:r>
        <w:rPr>
          <w:rFonts w:hint="eastAsia"/>
        </w:rPr>
        <w:t>(</w:t>
      </w:r>
      <w:r>
        <w:t>c)                       (d)</w:t>
      </w:r>
    </w:p>
    <w:p w14:paraId="22176512" w14:textId="68A1BB6A" w:rsidR="00956C6B" w:rsidRDefault="00956C6B" w:rsidP="00956C6B">
      <w:r>
        <w:rPr>
          <w:rFonts w:hint="eastAsia"/>
        </w:rPr>
        <w:t>图1</w:t>
      </w:r>
      <w:r>
        <w:t xml:space="preserve"> </w:t>
      </w:r>
      <w:r>
        <w:rPr>
          <w:rFonts w:hint="eastAsia"/>
        </w:rPr>
        <w:t>不同视差计算策略下的视差图。（a）</w:t>
      </w:r>
      <w:r>
        <w:t>WTA</w:t>
      </w:r>
      <w:r>
        <w:rPr>
          <w:rFonts w:hint="eastAsia"/>
        </w:rPr>
        <w:t>的视差图；（b）算法1的视差图；（c）WTA和算法1的视差对比图；</w:t>
      </w:r>
      <w:r w:rsidR="006E55E0">
        <w:rPr>
          <w:rFonts w:hint="eastAsia"/>
        </w:rPr>
        <w:t>蓝色区表示</w:t>
      </w:r>
      <w:r w:rsidR="0074303E">
        <w:rPr>
          <w:rFonts w:hint="eastAsia"/>
        </w:rPr>
        <w:t>WTA视差错误而算法1图视差正确的区域，红色区表示WTA图视差正确而算法1</w:t>
      </w:r>
      <w:r w:rsidR="006E55E0">
        <w:rPr>
          <w:rFonts w:hint="eastAsia"/>
        </w:rPr>
        <w:t>视差</w:t>
      </w:r>
      <w:r w:rsidR="0074303E">
        <w:rPr>
          <w:rFonts w:hint="eastAsia"/>
        </w:rPr>
        <w:t>图</w:t>
      </w:r>
      <w:r w:rsidR="006E55E0">
        <w:rPr>
          <w:rFonts w:hint="eastAsia"/>
        </w:rPr>
        <w:t>错误的区域</w:t>
      </w:r>
      <w:r w:rsidR="0074303E">
        <w:rPr>
          <w:rFonts w:hint="eastAsia"/>
        </w:rPr>
        <w:t>；</w:t>
      </w:r>
      <w:r>
        <w:rPr>
          <w:rFonts w:hint="eastAsia"/>
        </w:rPr>
        <w:t>（d）原始图像</w:t>
      </w:r>
    </w:p>
    <w:p w14:paraId="768D19EF" w14:textId="1CA7F6C2" w:rsidR="00956C6B" w:rsidRDefault="00956C6B" w:rsidP="00956C6B">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 xml:space="preserve">f different disparity calculating </w:t>
      </w:r>
      <w:r w:rsidR="006E55E0">
        <w:t>strategies</w:t>
      </w:r>
      <w:r>
        <w:t xml:space="preserve">. (a)Disparity map of WTA; (b)Disparity map of </w:t>
      </w:r>
      <w:r w:rsidRPr="006704B6">
        <w:t>algorithm</w:t>
      </w:r>
      <w:r>
        <w:t xml:space="preserve"> 1;(c)</w:t>
      </w:r>
      <w:r>
        <w:rPr>
          <w:rFonts w:hint="eastAsia"/>
        </w:rPr>
        <w:t>Disparity</w:t>
      </w:r>
      <w:r>
        <w:t xml:space="preserve"> </w:t>
      </w:r>
      <w:r w:rsidR="006E55E0">
        <w:t>comparison</w:t>
      </w:r>
      <w:r>
        <w:t xml:space="preserve"> </w:t>
      </w:r>
      <w:r>
        <w:rPr>
          <w:rFonts w:hint="eastAsia"/>
        </w:rPr>
        <w:t>map</w:t>
      </w:r>
      <w:r>
        <w:t xml:space="preserve"> </w:t>
      </w:r>
      <w:r>
        <w:rPr>
          <w:rFonts w:hint="eastAsia"/>
        </w:rPr>
        <w:t>o</w:t>
      </w:r>
      <w:r>
        <w:t>f WTA</w:t>
      </w:r>
      <w:r>
        <w:rPr>
          <w:rFonts w:hint="eastAsia"/>
        </w:rPr>
        <w:t xml:space="preserve"> </w:t>
      </w:r>
      <w:r>
        <w:t xml:space="preserve">and algorithm </w:t>
      </w:r>
      <w:r>
        <w:lastRenderedPageBreak/>
        <w:t>1;(d)Original map</w:t>
      </w:r>
    </w:p>
    <w:p w14:paraId="5EC791F4" w14:textId="559ECBEE" w:rsidR="00712582" w:rsidRDefault="00712582" w:rsidP="00A0512C"/>
    <w:p w14:paraId="723DD552" w14:textId="20D05551" w:rsidR="00A0512C" w:rsidRPr="006A6E4D" w:rsidRDefault="0014449C" w:rsidP="00712582">
      <w:pPr>
        <w:rPr>
          <w:b/>
          <w:bCs/>
          <w:sz w:val="24"/>
          <w:szCs w:val="28"/>
        </w:rPr>
      </w:pPr>
      <w:r w:rsidRPr="006A6E4D">
        <w:rPr>
          <w:b/>
          <w:bCs/>
          <w:sz w:val="24"/>
          <w:szCs w:val="28"/>
        </w:rPr>
        <w:t>3．2</w:t>
      </w:r>
      <w:r w:rsidR="00712582" w:rsidRPr="006A6E4D">
        <w:rPr>
          <w:rFonts w:hint="eastAsia"/>
          <w:b/>
          <w:bCs/>
          <w:sz w:val="24"/>
          <w:szCs w:val="28"/>
        </w:rPr>
        <w:t>视差后处理</w:t>
      </w:r>
    </w:p>
    <w:p w14:paraId="23E386FC" w14:textId="77C0F739" w:rsidR="00FB2FCA" w:rsidRDefault="002E6A86" w:rsidP="003E0758">
      <w:pPr>
        <w:ind w:firstLine="420"/>
      </w:pPr>
      <w:r>
        <w:rPr>
          <w:rFonts w:hint="eastAsia"/>
        </w:rPr>
        <w:t>经过视差计算</w:t>
      </w:r>
      <w:r w:rsidR="0074303E">
        <w:rPr>
          <w:rFonts w:hint="eastAsia"/>
        </w:rPr>
        <w:t>，</w:t>
      </w:r>
      <w:r>
        <w:rPr>
          <w:rFonts w:hint="eastAsia"/>
        </w:rPr>
        <w:t>初始视差图</w:t>
      </w:r>
      <w:r w:rsidR="0074303E">
        <w:rPr>
          <w:rFonts w:hint="eastAsia"/>
        </w:rPr>
        <w:t>在遮挡区</w:t>
      </w:r>
      <w:r>
        <w:rPr>
          <w:rFonts w:hint="eastAsia"/>
        </w:rPr>
        <w:t>存在大量的误匹配点需要处理</w:t>
      </w:r>
      <w:r w:rsidR="00A92177">
        <w:rPr>
          <w:rFonts w:hint="eastAsia"/>
        </w:rPr>
        <w:t>。</w:t>
      </w:r>
      <w:r>
        <w:rPr>
          <w:rFonts w:hint="eastAsia"/>
        </w:rPr>
        <w:t>首先，利用左右一致性检测找出</w:t>
      </w:r>
      <w:r w:rsidR="00A82D8C">
        <w:rPr>
          <w:rFonts w:hint="eastAsia"/>
        </w:rPr>
        <w:t>左视差图</w:t>
      </w:r>
      <w:r w:rsidR="00AB7FB0" w:rsidRPr="00AB7FB0">
        <w:rPr>
          <w:position w:val="-4"/>
        </w:rPr>
        <w:object w:dxaOrig="499" w:dyaOrig="300" w14:anchorId="2EAD1C36">
          <v:shape id="_x0000_i1061" type="#_x0000_t75" style="width:25.05pt;height:15.05pt" o:ole="">
            <v:imagedata r:id="rId170" o:title=""/>
          </v:shape>
          <o:OLEObject Type="Embed" ProgID="Equation.DSMT4" ShapeID="_x0000_i1061" DrawAspect="Content" ObjectID="_1646745863" r:id="rId171"/>
        </w:object>
      </w:r>
      <w:r w:rsidR="00A82D8C">
        <w:rPr>
          <w:rFonts w:hint="eastAsia"/>
        </w:rPr>
        <w:t>的</w:t>
      </w:r>
      <w:r>
        <w:rPr>
          <w:rFonts w:hint="eastAsia"/>
        </w:rPr>
        <w:t>错误点，</w:t>
      </w:r>
      <w:r w:rsidR="00AB7FB0">
        <w:rPr>
          <w:rFonts w:hint="eastAsia"/>
        </w:rPr>
        <w:t>判断公式如下：</w:t>
      </w:r>
    </w:p>
    <w:p w14:paraId="3FC0D13C" w14:textId="0CA0D1AD" w:rsidR="00FA6533" w:rsidRDefault="00AB7FB0" w:rsidP="00827FA2">
      <w:pPr>
        <w:pStyle w:val="MTDisplayEquation"/>
      </w:pPr>
      <w:r>
        <w:tab/>
      </w:r>
      <w:r w:rsidR="00827FA2">
        <w:t xml:space="preserve">                         </w:t>
      </w:r>
      <w:r w:rsidR="009E53F3" w:rsidRPr="009E53F3">
        <w:rPr>
          <w:position w:val="-10"/>
        </w:rPr>
        <w:object w:dxaOrig="3100" w:dyaOrig="360" w14:anchorId="5660C0D6">
          <v:shape id="_x0000_i1062" type="#_x0000_t75" style="width:155.25pt;height:17.55pt" o:ole="">
            <v:imagedata r:id="rId172" o:title=""/>
          </v:shape>
          <o:OLEObject Type="Embed" ProgID="Equation.DSMT4" ShapeID="_x0000_i1062" DrawAspect="Content" ObjectID="_1646745864" r:id="rId173"/>
        </w:object>
      </w:r>
      <w:r w:rsidR="00827FA2">
        <w:t xml:space="preserve">                 </w:t>
      </w:r>
      <w:r w:rsidR="00CE1C3F">
        <w:t xml:space="preserve">(12) </w:t>
      </w:r>
    </w:p>
    <w:p w14:paraId="697C7C61" w14:textId="70791644" w:rsidR="00A82D8C" w:rsidRDefault="00A84BF9" w:rsidP="00A0512C">
      <w:r>
        <w:rPr>
          <w:rFonts w:hint="eastAsia"/>
        </w:rPr>
        <w:t>若</w:t>
      </w:r>
      <w:r w:rsidRPr="00A84BF9">
        <w:rPr>
          <w:position w:val="-10"/>
        </w:rPr>
        <w:object w:dxaOrig="740" w:dyaOrig="320" w14:anchorId="1825770E">
          <v:shape id="_x0000_i1063" type="#_x0000_t75" style="width:37.55pt;height:15.65pt" o:ole="">
            <v:imagedata r:id="rId174" o:title=""/>
          </v:shape>
          <o:OLEObject Type="Embed" ProgID="Equation.DSMT4" ShapeID="_x0000_i1063" DrawAspect="Content" ObjectID="_1646745865" r:id="rId175"/>
        </w:object>
      </w:r>
      <w:r>
        <w:rPr>
          <w:rFonts w:hint="eastAsia"/>
        </w:rPr>
        <w:t>满足上式，</w:t>
      </w:r>
      <w:r w:rsidR="003E0758">
        <w:rPr>
          <w:rFonts w:hint="eastAsia"/>
        </w:rPr>
        <w:t>将其标记</w:t>
      </w:r>
      <w:r w:rsidR="00E945D0">
        <w:rPr>
          <w:rFonts w:hint="eastAsia"/>
        </w:rPr>
        <w:t>为合理点</w:t>
      </w:r>
      <w:r w:rsidR="00517061" w:rsidRPr="00517061">
        <w:rPr>
          <w:position w:val="-10"/>
        </w:rPr>
        <w:object w:dxaOrig="300" w:dyaOrig="360" w14:anchorId="62A5A049">
          <v:shape id="_x0000_i1064" type="#_x0000_t75" style="width:15.05pt;height:17.55pt" o:ole="">
            <v:imagedata r:id="rId176" o:title=""/>
          </v:shape>
          <o:OLEObject Type="Embed" ProgID="Equation.DSMT4" ShapeID="_x0000_i1064" DrawAspect="Content" ObjectID="_1646745866" r:id="rId177"/>
        </w:object>
      </w:r>
      <w:r w:rsidR="00A82D8C">
        <w:rPr>
          <w:rFonts w:hint="eastAsia"/>
        </w:rPr>
        <w:t>，否则，</w:t>
      </w:r>
      <w:r>
        <w:rPr>
          <w:rFonts w:hint="eastAsia"/>
        </w:rPr>
        <w:t>将其归</w:t>
      </w:r>
      <w:r w:rsidR="00DE2FE0">
        <w:rPr>
          <w:rFonts w:hint="eastAsia"/>
        </w:rPr>
        <w:t>为不合理点并做进一步划分</w:t>
      </w:r>
      <w:r w:rsidR="00A82D8C">
        <w:rPr>
          <w:rFonts w:hint="eastAsia"/>
        </w:rPr>
        <w:t>，若</w:t>
      </w:r>
      <w:r w:rsidRPr="00A84BF9">
        <w:rPr>
          <w:position w:val="-12"/>
        </w:rPr>
        <w:object w:dxaOrig="1320" w:dyaOrig="360" w14:anchorId="1519C021">
          <v:shape id="_x0000_i1065" type="#_x0000_t75" style="width:66.35pt;height:17.55pt" o:ole="">
            <v:imagedata r:id="rId178" o:title=""/>
          </v:shape>
          <o:OLEObject Type="Embed" ProgID="Equation.DSMT4" ShapeID="_x0000_i1065" DrawAspect="Content" ObjectID="_1646745867" r:id="rId179"/>
        </w:object>
      </w:r>
      <w:r>
        <w:rPr>
          <w:rFonts w:hint="eastAsia"/>
        </w:rPr>
        <w:t>满足下式</w:t>
      </w:r>
      <w:r w:rsidR="00A82D8C">
        <w:rPr>
          <w:rFonts w:hint="eastAsia"/>
        </w:rPr>
        <w:t>：</w:t>
      </w:r>
    </w:p>
    <w:p w14:paraId="7D100692" w14:textId="093FF20D" w:rsidR="00D85418" w:rsidRPr="00D85418" w:rsidRDefault="00F83DCE" w:rsidP="00F83DCE">
      <w:pPr>
        <w:pStyle w:val="MTDisplayEquation"/>
      </w:pPr>
      <w:r>
        <w:tab/>
        <w:t xml:space="preserve">                         </w:t>
      </w:r>
      <w:r w:rsidRPr="00F83DCE">
        <w:rPr>
          <w:position w:val="-10"/>
        </w:rPr>
        <w:object w:dxaOrig="2799" w:dyaOrig="360" w14:anchorId="07EC7491">
          <v:shape id="_x0000_i1066" type="#_x0000_t75" style="width:140.25pt;height:17.55pt" o:ole="">
            <v:imagedata r:id="rId180" o:title=""/>
          </v:shape>
          <o:OLEObject Type="Embed" ProgID="Equation.DSMT4" ShapeID="_x0000_i1066" DrawAspect="Content" ObjectID="_1646745868" r:id="rId181"/>
        </w:object>
      </w:r>
      <w:r>
        <w:t xml:space="preserve">                    </w:t>
      </w:r>
      <w:r w:rsidR="00D85418">
        <w:t>(13)</w:t>
      </w:r>
    </w:p>
    <w:p w14:paraId="7177EB85" w14:textId="360E517E"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w:r w:rsidR="00517061" w:rsidRPr="00517061">
        <w:rPr>
          <w:position w:val="-10"/>
        </w:rPr>
        <w:object w:dxaOrig="300" w:dyaOrig="360" w14:anchorId="11034BAC">
          <v:shape id="_x0000_i1067" type="#_x0000_t75" style="width:15.05pt;height:17.55pt" o:ole="">
            <v:imagedata r:id="rId182" o:title=""/>
          </v:shape>
          <o:OLEObject Type="Embed" ProgID="Equation.DSMT4" ShapeID="_x0000_i1067" DrawAspect="Content" ObjectID="_1646745869" r:id="rId183"/>
        </w:object>
      </w:r>
      <w:r w:rsidR="00F83DCE">
        <w:rPr>
          <w:rFonts w:hint="eastAsia"/>
        </w:rPr>
        <w:t>，</w:t>
      </w:r>
      <w:r w:rsidR="003E0758">
        <w:rPr>
          <w:rFonts w:hint="eastAsia"/>
        </w:rPr>
        <w:t>否则记为遮挡点</w:t>
      </w:r>
      <w:r w:rsidR="00517061" w:rsidRPr="00517061">
        <w:rPr>
          <w:position w:val="-10"/>
        </w:rPr>
        <w:object w:dxaOrig="320" w:dyaOrig="360" w14:anchorId="25006298">
          <v:shape id="_x0000_i1068" type="#_x0000_t75" style="width:15.65pt;height:17.55pt" o:ole="">
            <v:imagedata r:id="rId184" o:title=""/>
          </v:shape>
          <o:OLEObject Type="Embed" ProgID="Equation.DSMT4" ShapeID="_x0000_i1068" DrawAspect="Content" ObjectID="_1646745870" r:id="rId185"/>
        </w:object>
      </w:r>
      <w:r w:rsidR="00F83DCE">
        <w:rPr>
          <w:rFonts w:hint="eastAsia"/>
        </w:rPr>
        <w:t>。</w:t>
      </w:r>
    </w:p>
    <w:p w14:paraId="04040D35" w14:textId="374FA94A" w:rsidR="00F83DCE" w:rsidRDefault="00F83DCE" w:rsidP="003E0758">
      <w:r>
        <w:tab/>
      </w:r>
      <w:r>
        <w:rPr>
          <w:rFonts w:hint="eastAsia"/>
        </w:rPr>
        <w:t>我们</w:t>
      </w:r>
      <w:r w:rsidR="007F31A0">
        <w:rPr>
          <w:rFonts w:hint="eastAsia"/>
        </w:rPr>
        <w:t>考虑了两种插值策略来组合插值—背景插值和区域投票插值。</w:t>
      </w:r>
      <w:r w:rsidR="00C645DA">
        <w:rPr>
          <w:rFonts w:hint="eastAsia"/>
        </w:rPr>
        <w:t>设定</w:t>
      </w:r>
      <w:r w:rsidR="003E40A7">
        <w:rPr>
          <w:rFonts w:hint="eastAsia"/>
        </w:rPr>
        <w:t>最终</w:t>
      </w:r>
      <w:r w:rsidR="00C645DA">
        <w:rPr>
          <w:rFonts w:hint="eastAsia"/>
        </w:rPr>
        <w:t>的填充值为</w:t>
      </w:r>
      <w:r w:rsidR="00C645DA" w:rsidRPr="00C645DA">
        <w:rPr>
          <w:position w:val="-6"/>
        </w:rPr>
        <w:object w:dxaOrig="220" w:dyaOrig="279" w14:anchorId="4B8DCEA1">
          <v:shape id="_x0000_i1069" type="#_x0000_t75" style="width:11.25pt;height:13.75pt" o:ole="">
            <v:imagedata r:id="rId186" o:title=""/>
          </v:shape>
          <o:OLEObject Type="Embed" ProgID="Equation.DSMT4" ShapeID="_x0000_i1069" DrawAspect="Content" ObjectID="_1646745871" r:id="rId187"/>
        </w:object>
      </w:r>
      <w:r w:rsidR="00C645DA">
        <w:rPr>
          <w:rFonts w:hint="eastAsia"/>
        </w:rPr>
        <w:t>。</w:t>
      </w:r>
      <w:r w:rsidR="007F31A0">
        <w:rPr>
          <w:rFonts w:hint="eastAsia"/>
        </w:rPr>
        <w:t>背景插值是一种简单高效的插值策略，</w:t>
      </w:r>
      <w:r w:rsidR="007F31A0" w:rsidRPr="007F31A0">
        <w:rPr>
          <w:position w:val="-6"/>
        </w:rPr>
        <w:object w:dxaOrig="220" w:dyaOrig="279" w14:anchorId="7F53DB15">
          <v:shape id="_x0000_i1070" type="#_x0000_t75" style="width:11.25pt;height:13.75pt" o:ole="">
            <v:imagedata r:id="rId188" o:title=""/>
          </v:shape>
          <o:OLEObject Type="Embed" ProgID="Equation.DSMT4" ShapeID="_x0000_i1070" DrawAspect="Content" ObjectID="_1646745872" r:id="rId189"/>
        </w:object>
      </w:r>
      <w:r w:rsidR="007F31A0">
        <w:rPr>
          <w:rFonts w:hint="eastAsia"/>
        </w:rPr>
        <w:t>来自目标点左右两侧方向上的合理点，因为左右一致性</w:t>
      </w:r>
      <w:r w:rsidR="000406A8">
        <w:rPr>
          <w:rFonts w:hint="eastAsia"/>
        </w:rPr>
        <w:t>检测主要针对遮挡区域，而遮挡区位于背景，所以背景插值选择靠近目标点且视差最小的视差点，公式如下：</w:t>
      </w:r>
    </w:p>
    <w:p w14:paraId="3B65CD86" w14:textId="4C09EAAA" w:rsidR="007F31A0" w:rsidRDefault="007F31A0" w:rsidP="007F31A0">
      <w:pPr>
        <w:pStyle w:val="MTDisplayEquation"/>
      </w:pPr>
      <w:r>
        <w:tab/>
      </w:r>
      <w:r w:rsidR="00517061" w:rsidRPr="000406A8">
        <w:rPr>
          <w:position w:val="-12"/>
        </w:rPr>
        <w:object w:dxaOrig="3000" w:dyaOrig="380" w14:anchorId="7EDC7128">
          <v:shape id="_x0000_i1071" type="#_x0000_t75" style="width:149.65pt;height:18.8pt" o:ole="">
            <v:imagedata r:id="rId190" o:title=""/>
          </v:shape>
          <o:OLEObject Type="Embed" ProgID="Equation.DSMT4" ShapeID="_x0000_i1071" DrawAspect="Content" ObjectID="_1646745873" r:id="rId191"/>
        </w:object>
      </w:r>
    </w:p>
    <w:p w14:paraId="6CF7CA96" w14:textId="77777777" w:rsidR="009A5C80" w:rsidRDefault="00E945D0" w:rsidP="000406A8">
      <w:r>
        <w:rPr>
          <w:rFonts w:hint="eastAsia"/>
        </w:rPr>
        <w:t>式中，</w:t>
      </w:r>
      <w:r w:rsidR="00517061" w:rsidRPr="00E945D0">
        <w:rPr>
          <w:position w:val="-12"/>
        </w:rPr>
        <w:object w:dxaOrig="380" w:dyaOrig="380" w14:anchorId="0774717B">
          <v:shape id="_x0000_i1072" type="#_x0000_t75" style="width:18.8pt;height:18.8pt" o:ole="">
            <v:imagedata r:id="rId192" o:title=""/>
          </v:shape>
          <o:OLEObject Type="Embed" ProgID="Equation.DSMT4" ShapeID="_x0000_i1072" DrawAspect="Content" ObjectID="_1646745874" r:id="rId193"/>
        </w:object>
      </w:r>
      <w:r>
        <w:rPr>
          <w:rFonts w:hint="eastAsia"/>
        </w:rPr>
        <w:t>和</w:t>
      </w:r>
      <w:r w:rsidR="00517061" w:rsidRPr="00E945D0">
        <w:rPr>
          <w:position w:val="-12"/>
        </w:rPr>
        <w:object w:dxaOrig="400" w:dyaOrig="380" w14:anchorId="11723BF6">
          <v:shape id="_x0000_i1073" type="#_x0000_t75" style="width:19.4pt;height:18.8pt" o:ole="">
            <v:imagedata r:id="rId194" o:title=""/>
          </v:shape>
          <o:OLEObject Type="Embed" ProgID="Equation.DSMT4" ShapeID="_x0000_i1073" DrawAspect="Content" ObjectID="_1646745875" r:id="rId195"/>
        </w:object>
      </w:r>
      <w:r>
        <w:rPr>
          <w:rFonts w:hint="eastAsia"/>
        </w:rPr>
        <w:t>分别是从目标点</w:t>
      </w:r>
      <w:r w:rsidRPr="00E945D0">
        <w:rPr>
          <w:position w:val="-10"/>
        </w:rPr>
        <w:object w:dxaOrig="240" w:dyaOrig="260" w14:anchorId="06F248EC">
          <v:shape id="_x0000_i1074" type="#_x0000_t75" style="width:11.9pt;height:13.15pt" o:ole="">
            <v:imagedata r:id="rId196" o:title=""/>
          </v:shape>
          <o:OLEObject Type="Embed" ProgID="Equation.DSMT4" ShapeID="_x0000_i1074" DrawAspect="Content" ObjectID="_1646745876" r:id="rId197"/>
        </w:object>
      </w:r>
      <w:r>
        <w:rPr>
          <w:rFonts w:hint="eastAsia"/>
        </w:rPr>
        <w:t>水平向左和向右</w:t>
      </w:r>
      <w:r w:rsidRPr="00E945D0">
        <w:rPr>
          <w:position w:val="-6"/>
        </w:rPr>
        <w:object w:dxaOrig="240" w:dyaOrig="220" w14:anchorId="13CA300A">
          <v:shape id="_x0000_i1075" type="#_x0000_t75" style="width:11.9pt;height:11.25pt" o:ole="">
            <v:imagedata r:id="rId198" o:title=""/>
          </v:shape>
          <o:OLEObject Type="Embed" ProgID="Equation.DSMT4" ShapeID="_x0000_i1075" DrawAspect="Content" ObjectID="_1646745877" r:id="rId199"/>
        </w:object>
      </w:r>
      <w:r>
        <w:rPr>
          <w:rFonts w:hint="eastAsia"/>
        </w:rPr>
        <w:t>范围找到的第一个合理点</w:t>
      </w:r>
      <w:r w:rsidR="00517061">
        <w:rPr>
          <w:rFonts w:hint="eastAsia"/>
        </w:rPr>
        <w:t>，</w:t>
      </w:r>
      <w:r w:rsidR="00517061" w:rsidRPr="00517061">
        <w:rPr>
          <w:position w:val="-6"/>
        </w:rPr>
        <w:object w:dxaOrig="240" w:dyaOrig="220" w14:anchorId="721D4F42">
          <v:shape id="_x0000_i1076" type="#_x0000_t75" style="width:11.9pt;height:11.25pt" o:ole="">
            <v:imagedata r:id="rId200" o:title=""/>
          </v:shape>
          <o:OLEObject Type="Embed" ProgID="Equation.DSMT4" ShapeID="_x0000_i1076" DrawAspect="Content" ObjectID="_1646745878" r:id="rId201"/>
        </w:object>
      </w:r>
      <w:r w:rsidR="00517061">
        <w:rPr>
          <w:rFonts w:hint="eastAsia"/>
        </w:rPr>
        <w:t>用来控制搜索的距离，搜索距离越远，</w:t>
      </w:r>
      <w:r w:rsidR="00E56D1E">
        <w:rPr>
          <w:rFonts w:hint="eastAsia"/>
        </w:rPr>
        <w:t>更容易找到合理点，但可靠性越低。</w:t>
      </w:r>
    </w:p>
    <w:p w14:paraId="6D87041D" w14:textId="1FFAA0CE" w:rsidR="00E56D1E" w:rsidRDefault="00E56D1E" w:rsidP="009A5C80">
      <w:pPr>
        <w:ind w:firstLine="420"/>
      </w:pPr>
      <w:r>
        <w:rPr>
          <w:rFonts w:hint="eastAsia"/>
        </w:rPr>
        <w:t>区域投票插值先构建目标点的十字交叉支持区域，然后</w:t>
      </w:r>
      <w:r w:rsidR="00DD6589">
        <w:rPr>
          <w:rFonts w:hint="eastAsia"/>
        </w:rPr>
        <w:t>用该区域内的合理视差值来构建直方图</w:t>
      </w:r>
      <w:r w:rsidR="00DD6589" w:rsidRPr="00DD6589">
        <w:rPr>
          <w:position w:val="-14"/>
        </w:rPr>
        <w:object w:dxaOrig="360" w:dyaOrig="380" w14:anchorId="20BE7766">
          <v:shape id="_x0000_i1077" type="#_x0000_t75" style="width:17.55pt;height:18.8pt" o:ole="">
            <v:imagedata r:id="rId202" o:title=""/>
          </v:shape>
          <o:OLEObject Type="Embed" ProgID="Equation.DSMT4" ShapeID="_x0000_i1077" DrawAspect="Content" ObjectID="_1646745879" r:id="rId203"/>
        </w:object>
      </w:r>
      <w:r w:rsidR="00DD6589">
        <w:rPr>
          <w:rFonts w:hint="eastAsia"/>
        </w:rPr>
        <w:t>，</w:t>
      </w:r>
      <w:r w:rsidR="00E14654">
        <w:rPr>
          <w:rFonts w:hint="eastAsia"/>
        </w:rPr>
        <w:t>横坐标为视差值，纵坐标为视差值的数目，</w:t>
      </w:r>
      <w:r w:rsidR="00DD6589">
        <w:rPr>
          <w:rFonts w:hint="eastAsia"/>
        </w:rPr>
        <w:t>最高</w:t>
      </w:r>
      <w:r w:rsidR="00A67EB4">
        <w:rPr>
          <w:rFonts w:hint="eastAsia"/>
        </w:rPr>
        <w:t>的</w:t>
      </w:r>
      <w:r w:rsidR="00DD6589">
        <w:rPr>
          <w:rFonts w:hint="eastAsia"/>
        </w:rPr>
        <w:t>条柱</w:t>
      </w:r>
      <w:r w:rsidR="00E14654">
        <w:rPr>
          <w:rFonts w:hint="eastAsia"/>
        </w:rPr>
        <w:t>所</w:t>
      </w:r>
      <w:r w:rsidR="00DD6589">
        <w:rPr>
          <w:rFonts w:hint="eastAsia"/>
        </w:rPr>
        <w:t>对应的视差记为</w:t>
      </w:r>
      <w:r w:rsidR="00C645DA" w:rsidRPr="00C645DA">
        <w:rPr>
          <w:position w:val="-14"/>
        </w:rPr>
        <w:object w:dxaOrig="300" w:dyaOrig="400" w14:anchorId="75AC1364">
          <v:shape id="_x0000_i1078" type="#_x0000_t75" style="width:15.05pt;height:19.4pt" o:ole="">
            <v:imagedata r:id="rId204" o:title=""/>
          </v:shape>
          <o:OLEObject Type="Embed" ProgID="Equation.DSMT4" ShapeID="_x0000_i1078" DrawAspect="Content" ObjectID="_1646745880" r:id="rId205"/>
        </w:object>
      </w:r>
      <w:r>
        <w:rPr>
          <w:rFonts w:hint="eastAsia"/>
        </w:rPr>
        <w:t>，</w:t>
      </w:r>
      <w:r w:rsidR="00E14654">
        <w:rPr>
          <w:rFonts w:hint="eastAsia"/>
        </w:rPr>
        <w:t>直方图中所有条柱的高度之和即该支持区域内的</w:t>
      </w:r>
      <w:r w:rsidR="00DD6589">
        <w:rPr>
          <w:rFonts w:hint="eastAsia"/>
        </w:rPr>
        <w:t>合理</w:t>
      </w:r>
      <w:r w:rsidR="00E14654">
        <w:rPr>
          <w:rFonts w:hint="eastAsia"/>
        </w:rPr>
        <w:t>点的总数记为</w:t>
      </w:r>
      <w:r w:rsidR="00E14654" w:rsidRPr="00E14654">
        <w:rPr>
          <w:position w:val="-14"/>
        </w:rPr>
        <w:object w:dxaOrig="300" w:dyaOrig="380" w14:anchorId="2FDF4E7B">
          <v:shape id="_x0000_i1079" type="#_x0000_t75" style="width:15.05pt;height:18.8pt" o:ole="">
            <v:imagedata r:id="rId206" o:title=""/>
          </v:shape>
          <o:OLEObject Type="Embed" ProgID="Equation.DSMT4" ShapeID="_x0000_i1079" DrawAspect="Content" ObjectID="_1646745881" r:id="rId207"/>
        </w:object>
      </w:r>
      <w:r w:rsidR="00E14654">
        <w:rPr>
          <w:rFonts w:hint="eastAsia"/>
        </w:rPr>
        <w:t>，</w:t>
      </w:r>
      <w:r w:rsidR="00C645DA">
        <w:rPr>
          <w:rFonts w:hint="eastAsia"/>
        </w:rPr>
        <w:t>在满足</w:t>
      </w:r>
      <w:r w:rsidR="00205A66">
        <w:rPr>
          <w:rFonts w:hint="eastAsia"/>
        </w:rPr>
        <w:t>条件</w:t>
      </w:r>
      <w:r w:rsidR="00205A66" w:rsidRPr="00205A66">
        <w:rPr>
          <w:position w:val="-10"/>
        </w:rPr>
        <w:object w:dxaOrig="340" w:dyaOrig="320" w14:anchorId="1D344F2F">
          <v:shape id="_x0000_i1080" type="#_x0000_t75" style="width:16.9pt;height:15.65pt" o:ole="">
            <v:imagedata r:id="rId208" o:title=""/>
          </v:shape>
          <o:OLEObject Type="Embed" ProgID="Equation.DSMT4" ShapeID="_x0000_i1080" DrawAspect="Content" ObjectID="_1646745882" r:id="rId209"/>
        </w:object>
      </w:r>
      <w:r w:rsidR="00C645DA">
        <w:rPr>
          <w:rFonts w:hint="eastAsia"/>
        </w:rPr>
        <w:t>的情况下，</w:t>
      </w:r>
      <w:r w:rsidR="00205A66">
        <w:rPr>
          <w:rFonts w:hint="eastAsia"/>
        </w:rPr>
        <w:t>将</w:t>
      </w:r>
      <w:r w:rsidR="00205A66" w:rsidRPr="00C645DA">
        <w:rPr>
          <w:position w:val="-14"/>
        </w:rPr>
        <w:object w:dxaOrig="300" w:dyaOrig="400" w14:anchorId="0C906244">
          <v:shape id="_x0000_i1081" type="#_x0000_t75" style="width:15.05pt;height:19.4pt" o:ole="">
            <v:imagedata r:id="rId204" o:title=""/>
          </v:shape>
          <o:OLEObject Type="Embed" ProgID="Equation.DSMT4" ShapeID="_x0000_i1081" DrawAspect="Content" ObjectID="_1646745883" r:id="rId210"/>
        </w:object>
      </w:r>
      <w:r w:rsidR="00205A66">
        <w:rPr>
          <w:rFonts w:hint="eastAsia"/>
        </w:rPr>
        <w:t>赋给</w:t>
      </w:r>
      <w:r w:rsidR="00205A66" w:rsidRPr="00205A66">
        <w:rPr>
          <w:position w:val="-6"/>
        </w:rPr>
        <w:object w:dxaOrig="220" w:dyaOrig="279" w14:anchorId="0E8A415B">
          <v:shape id="_x0000_i1082" type="#_x0000_t75" style="width:11.25pt;height:13.75pt" o:ole="">
            <v:imagedata r:id="rId211" o:title=""/>
          </v:shape>
          <o:OLEObject Type="Embed" ProgID="Equation.DSMT4" ShapeID="_x0000_i1082" DrawAspect="Content" ObjectID="_1646745884" r:id="rId212"/>
        </w:object>
      </w:r>
      <w:r w:rsidR="00E14654">
        <w:rPr>
          <w:rFonts w:hint="eastAsia"/>
        </w:rPr>
        <w:t>：</w:t>
      </w:r>
    </w:p>
    <w:p w14:paraId="206CA595" w14:textId="205B539B" w:rsidR="00E14654" w:rsidRDefault="00E14654" w:rsidP="00E14654">
      <w:pPr>
        <w:pStyle w:val="MTDisplayEquation"/>
      </w:pPr>
      <w:r>
        <w:tab/>
      </w:r>
      <w:r w:rsidRPr="00E14654">
        <w:rPr>
          <w:position w:val="-14"/>
        </w:rPr>
        <w:object w:dxaOrig="760" w:dyaOrig="380" w14:anchorId="2E4862E3">
          <v:shape id="_x0000_i1083" type="#_x0000_t75" style="width:38.2pt;height:18.8pt" o:ole="">
            <v:imagedata r:id="rId213" o:title=""/>
          </v:shape>
          <o:OLEObject Type="Embed" ProgID="Equation.DSMT4" ShapeID="_x0000_i1083" DrawAspect="Content" ObjectID="_1646745885" r:id="rId214"/>
        </w:object>
      </w:r>
      <w:r>
        <w:rPr>
          <w:rFonts w:hint="eastAsia"/>
        </w:rPr>
        <w:t>，</w:t>
      </w:r>
      <w:r w:rsidR="00A67EB4" w:rsidRPr="00A67EB4">
        <w:rPr>
          <w:position w:val="-32"/>
        </w:rPr>
        <w:object w:dxaOrig="1320" w:dyaOrig="760" w14:anchorId="4B8287EA">
          <v:shape id="_x0000_i1084" type="#_x0000_t75" style="width:66.35pt;height:38.2pt" o:ole="">
            <v:imagedata r:id="rId215" o:title=""/>
          </v:shape>
          <o:OLEObject Type="Embed" ProgID="Equation.DSMT4" ShapeID="_x0000_i1084" DrawAspect="Content" ObjectID="_1646745886" r:id="rId216"/>
        </w:object>
      </w:r>
      <w:r w:rsidR="00C645DA">
        <w:rPr>
          <w:rFonts w:hint="eastAsia"/>
        </w:rPr>
        <w:t>（5）</w:t>
      </w:r>
    </w:p>
    <w:p w14:paraId="3E7EB7D5" w14:textId="77777777" w:rsidR="00B77AD7" w:rsidRDefault="00C645DA" w:rsidP="009A5C80">
      <w:pPr>
        <w:pStyle w:val="MTDisplayEquation"/>
        <w:ind w:firstLine="0"/>
      </w:pPr>
      <w:r>
        <w:rPr>
          <w:rFonts w:hint="eastAsia"/>
        </w:rPr>
        <w:t>式中，</w:t>
      </w:r>
      <w:r w:rsidRPr="00C645DA">
        <w:rPr>
          <w:position w:val="-12"/>
        </w:rPr>
        <w:object w:dxaOrig="240" w:dyaOrig="360" w14:anchorId="515277C8">
          <v:shape id="_x0000_i1085" type="#_x0000_t75" style="width:11.9pt;height:17.55pt" o:ole="">
            <v:imagedata r:id="rId217" o:title=""/>
          </v:shape>
          <o:OLEObject Type="Embed" ProgID="Equation.DSMT4" ShapeID="_x0000_i1085" DrawAspect="Content" ObjectID="_1646745887" r:id="rId218"/>
        </w:object>
      </w:r>
      <w:r>
        <w:rPr>
          <w:rFonts w:hint="eastAsia"/>
        </w:rPr>
        <w:t>和</w:t>
      </w:r>
      <w:r w:rsidRPr="00C645DA">
        <w:rPr>
          <w:position w:val="-12"/>
        </w:rPr>
        <w:object w:dxaOrig="300" w:dyaOrig="360" w14:anchorId="66BE9E13">
          <v:shape id="_x0000_i1086" type="#_x0000_t75" style="width:15.05pt;height:17.55pt" o:ole="">
            <v:imagedata r:id="rId219" o:title=""/>
          </v:shape>
          <o:OLEObject Type="Embed" ProgID="Equation.DSMT4" ShapeID="_x0000_i1086" DrawAspect="Content" ObjectID="_1646745888" r:id="rId220"/>
        </w:object>
      </w:r>
      <w:r>
        <w:rPr>
          <w:rFonts w:hint="eastAsia"/>
        </w:rPr>
        <w:t>是两个</w:t>
      </w:r>
      <w:r w:rsidR="00205A66">
        <w:rPr>
          <w:rFonts w:hint="eastAsia"/>
        </w:rPr>
        <w:t>阈值。区域投票策略在十字交叉区域内进行，保证了其较高的可靠性，但是在部分遮挡区，由于生成的十字交叉区域过小或者区域内合理点数目过少导致不能满足条件</w:t>
      </w:r>
      <w:r w:rsidR="00205A66" w:rsidRPr="00205A66">
        <w:rPr>
          <w:position w:val="-10"/>
        </w:rPr>
        <w:object w:dxaOrig="340" w:dyaOrig="320" w14:anchorId="69767B35">
          <v:shape id="_x0000_i1087" type="#_x0000_t75" style="width:16.9pt;height:15.65pt" o:ole="">
            <v:imagedata r:id="rId221" o:title=""/>
          </v:shape>
          <o:OLEObject Type="Embed" ProgID="Equation.DSMT4" ShapeID="_x0000_i1087" DrawAspect="Content" ObjectID="_1646745889" r:id="rId222"/>
        </w:object>
      </w:r>
      <w:r w:rsidR="00205A66">
        <w:rPr>
          <w:rFonts w:hint="eastAsia"/>
        </w:rPr>
        <w:t>，造成插值失败</w:t>
      </w:r>
      <w:r w:rsidR="009A5C80">
        <w:rPr>
          <w:rFonts w:hint="eastAsia"/>
        </w:rPr>
        <w:t>，而简单的背景插值则可能完成次相同区域的插值</w:t>
      </w:r>
      <w:r w:rsidR="00205A66">
        <w:rPr>
          <w:rFonts w:hint="eastAsia"/>
        </w:rPr>
        <w:t>。</w:t>
      </w:r>
    </w:p>
    <w:p w14:paraId="2CBF85AD" w14:textId="3A4985F4" w:rsidR="009A5C80" w:rsidRDefault="009A5C80" w:rsidP="00B77AD7">
      <w:pPr>
        <w:pStyle w:val="MTDisplayEquation"/>
        <w:ind w:firstLineChars="200"/>
      </w:pPr>
      <w:r>
        <w:rPr>
          <w:rFonts w:hint="eastAsia"/>
        </w:rPr>
        <w:t>本文提出背景插值和区域投票相结合的插值</w:t>
      </w:r>
      <w:r w:rsidR="00B77AD7">
        <w:rPr>
          <w:rFonts w:hint="eastAsia"/>
        </w:rPr>
        <w:t>策略。首先，定义背景插值和区域投票插值得到的填充值分别为</w:t>
      </w:r>
      <w:r w:rsidR="00B77AD7" w:rsidRPr="00B77AD7">
        <w:rPr>
          <w:position w:val="-6"/>
        </w:rPr>
        <w:object w:dxaOrig="380" w:dyaOrig="320" w14:anchorId="46AC2FF6">
          <v:shape id="_x0000_i1088" type="#_x0000_t75" style="width:18.8pt;height:15.65pt" o:ole="">
            <v:imagedata r:id="rId223" o:title=""/>
          </v:shape>
          <o:OLEObject Type="Embed" ProgID="Equation.DSMT4" ShapeID="_x0000_i1088" DrawAspect="Content" ObjectID="_1646745890" r:id="rId224"/>
        </w:object>
      </w:r>
      <w:r w:rsidR="00B77AD7">
        <w:rPr>
          <w:rFonts w:hint="eastAsia"/>
        </w:rPr>
        <w:t>和</w:t>
      </w:r>
      <w:r w:rsidR="00B77AD7" w:rsidRPr="00B77AD7">
        <w:rPr>
          <w:position w:val="-6"/>
        </w:rPr>
        <w:object w:dxaOrig="340" w:dyaOrig="320" w14:anchorId="42CD5A1E">
          <v:shape id="_x0000_i1089" type="#_x0000_t75" style="width:16.9pt;height:15.65pt" o:ole="">
            <v:imagedata r:id="rId225" o:title=""/>
          </v:shape>
          <o:OLEObject Type="Embed" ProgID="Equation.DSMT4" ShapeID="_x0000_i1089" DrawAspect="Content" ObjectID="_1646745891" r:id="rId226"/>
        </w:object>
      </w:r>
      <w:r w:rsidR="00B77AD7">
        <w:rPr>
          <w:rFonts w:hint="eastAsia"/>
        </w:rPr>
        <w:t>，并且规定，在没能找到填充值的情况下，将</w:t>
      </w:r>
      <w:r w:rsidR="00B77AD7" w:rsidRPr="00B77AD7">
        <w:rPr>
          <w:position w:val="-4"/>
        </w:rPr>
        <w:object w:dxaOrig="300" w:dyaOrig="260" w14:anchorId="50BE7A39">
          <v:shape id="_x0000_i1090" type="#_x0000_t75" style="width:15.05pt;height:13.15pt" o:ole="">
            <v:imagedata r:id="rId227" o:title=""/>
          </v:shape>
          <o:OLEObject Type="Embed" ProgID="Equation.DSMT4" ShapeID="_x0000_i1090" DrawAspect="Content" ObjectID="_1646745892" r:id="rId228"/>
        </w:object>
      </w:r>
      <w:r w:rsidR="00B77AD7">
        <w:rPr>
          <w:rFonts w:hint="eastAsia"/>
        </w:rPr>
        <w:t>赋给</w:t>
      </w:r>
      <w:r w:rsidR="00B77AD7" w:rsidRPr="00B77AD7">
        <w:rPr>
          <w:position w:val="-6"/>
        </w:rPr>
        <w:object w:dxaOrig="380" w:dyaOrig="320" w14:anchorId="74A6AF81">
          <v:shape id="_x0000_i1091" type="#_x0000_t75" style="width:18.8pt;height:15.65pt" o:ole="">
            <v:imagedata r:id="rId223" o:title=""/>
          </v:shape>
          <o:OLEObject Type="Embed" ProgID="Equation.DSMT4" ShapeID="_x0000_i1091" DrawAspect="Content" ObjectID="_1646745893" r:id="rId229"/>
        </w:object>
      </w:r>
      <w:r w:rsidR="00B77AD7">
        <w:rPr>
          <w:rFonts w:hint="eastAsia"/>
        </w:rPr>
        <w:t>或</w:t>
      </w:r>
      <w:r w:rsidR="00B77AD7">
        <w:rPr>
          <w:rFonts w:hint="eastAsia"/>
        </w:rPr>
        <w:lastRenderedPageBreak/>
        <w:t>者</w:t>
      </w:r>
      <w:r w:rsidR="00B77AD7" w:rsidRPr="00B77AD7">
        <w:rPr>
          <w:position w:val="-6"/>
        </w:rPr>
        <w:object w:dxaOrig="340" w:dyaOrig="320" w14:anchorId="39A7DC87">
          <v:shape id="_x0000_i1092" type="#_x0000_t75" style="width:16.9pt;height:15.65pt" o:ole="">
            <v:imagedata r:id="rId225" o:title=""/>
          </v:shape>
          <o:OLEObject Type="Embed" ProgID="Equation.DSMT4" ShapeID="_x0000_i1092" DrawAspect="Content" ObjectID="_1646745894" r:id="rId230"/>
        </w:object>
      </w:r>
      <w:r w:rsidR="00B77AD7">
        <w:rPr>
          <w:rFonts w:hint="eastAsia"/>
        </w:rPr>
        <w:t>。对于</w:t>
      </w:r>
      <w:r w:rsidR="00560DAD">
        <w:rPr>
          <w:rFonts w:hint="eastAsia"/>
        </w:rPr>
        <w:t>误匹配点，因为其大多位于非遮挡区，所以</w:t>
      </w:r>
      <w:r w:rsidR="003E40A7">
        <w:rPr>
          <w:rFonts w:hint="eastAsia"/>
        </w:rPr>
        <w:t>直接</w:t>
      </w:r>
      <w:r w:rsidR="00560DAD">
        <w:rPr>
          <w:rFonts w:hint="eastAsia"/>
        </w:rPr>
        <w:t>采用区域投票插值，</w:t>
      </w:r>
      <w:r w:rsidR="00B77AD7">
        <w:rPr>
          <w:rFonts w:hint="eastAsia"/>
        </w:rPr>
        <w:t>而</w:t>
      </w:r>
      <w:r w:rsidR="00560DAD">
        <w:rPr>
          <w:rFonts w:hint="eastAsia"/>
        </w:rPr>
        <w:t>针对遮挡点，</w:t>
      </w:r>
      <w:r w:rsidR="003E40A7">
        <w:rPr>
          <w:rFonts w:hint="eastAsia"/>
        </w:rPr>
        <w:t>用背景插值和区域投票分别计算填充值，</w:t>
      </w:r>
      <w:r w:rsidR="00560DAD">
        <w:rPr>
          <w:rFonts w:hint="eastAsia"/>
        </w:rPr>
        <w:t>分三种情况</w:t>
      </w:r>
      <w:r w:rsidR="003E40A7">
        <w:rPr>
          <w:rFonts w:hint="eastAsia"/>
        </w:rPr>
        <w:t>选择最终的填充值</w:t>
      </w:r>
      <w:r w:rsidR="00560DAD">
        <w:rPr>
          <w:rFonts w:hint="eastAsia"/>
        </w:rPr>
        <w:t>：</w:t>
      </w:r>
    </w:p>
    <w:p w14:paraId="090E5AF1" w14:textId="0BBD9EB2" w:rsidR="00560DAD" w:rsidRDefault="00560DAD" w:rsidP="00560DAD">
      <w:r>
        <w:tab/>
      </w:r>
      <w:r>
        <w:rPr>
          <w:rFonts w:hint="eastAsia"/>
        </w:rPr>
        <w:t>情况</w:t>
      </w:r>
      <w:r>
        <w:t xml:space="preserve">1: </w:t>
      </w:r>
      <w:r w:rsidR="003E40A7">
        <w:rPr>
          <w:rFonts w:hint="eastAsia"/>
        </w:rPr>
        <w:t>若</w:t>
      </w:r>
      <w:r w:rsidR="003E40A7" w:rsidRPr="00B77AD7">
        <w:rPr>
          <w:position w:val="-6"/>
        </w:rPr>
        <w:object w:dxaOrig="2160" w:dyaOrig="320" w14:anchorId="6265B794">
          <v:shape id="_x0000_i1093" type="#_x0000_t75" style="width:108.3pt;height:15.65pt" o:ole="">
            <v:imagedata r:id="rId231" o:title=""/>
          </v:shape>
          <o:OLEObject Type="Embed" ProgID="Equation.DSMT4" ShapeID="_x0000_i1093" DrawAspect="Content" ObjectID="_1646745895" r:id="rId232"/>
        </w:object>
      </w:r>
      <w:r w:rsidR="003E40A7">
        <w:rPr>
          <w:rFonts w:hint="eastAsia"/>
        </w:rPr>
        <w:t>，则</w:t>
      </w:r>
      <w:r w:rsidR="003E40A7" w:rsidRPr="003E40A7">
        <w:rPr>
          <w:position w:val="-6"/>
        </w:rPr>
        <w:object w:dxaOrig="760" w:dyaOrig="320" w14:anchorId="7D909D76">
          <v:shape id="_x0000_i1094" type="#_x0000_t75" style="width:38.2pt;height:15.65pt" o:ole="">
            <v:imagedata r:id="rId233" o:title=""/>
          </v:shape>
          <o:OLEObject Type="Embed" ProgID="Equation.DSMT4" ShapeID="_x0000_i1094" DrawAspect="Content" ObjectID="_1646745896" r:id="rId234"/>
        </w:object>
      </w:r>
      <w:r w:rsidR="006A6E4D">
        <w:rPr>
          <w:rFonts w:hint="eastAsia"/>
        </w:rPr>
        <w:t>；</w:t>
      </w:r>
    </w:p>
    <w:p w14:paraId="71670AE8" w14:textId="2F1F3A23" w:rsidR="003E40A7" w:rsidRDefault="003E40A7" w:rsidP="003E40A7">
      <w:pPr>
        <w:ind w:firstLineChars="200" w:firstLine="420"/>
      </w:pPr>
      <w:r>
        <w:rPr>
          <w:rFonts w:hint="eastAsia"/>
        </w:rPr>
        <w:t>情况2：若</w:t>
      </w:r>
      <w:r w:rsidRPr="00B77AD7">
        <w:rPr>
          <w:position w:val="-6"/>
        </w:rPr>
        <w:object w:dxaOrig="2160" w:dyaOrig="320" w14:anchorId="6CF44B71">
          <v:shape id="_x0000_i1095" type="#_x0000_t75" style="width:108.3pt;height:15.65pt" o:ole="">
            <v:imagedata r:id="rId235" o:title=""/>
          </v:shape>
          <o:OLEObject Type="Embed" ProgID="Equation.DSMT4" ShapeID="_x0000_i1095" DrawAspect="Content" ObjectID="_1646745897" r:id="rId236"/>
        </w:object>
      </w:r>
      <w:r>
        <w:rPr>
          <w:rFonts w:hint="eastAsia"/>
        </w:rPr>
        <w:t>，则</w:t>
      </w:r>
      <w:r w:rsidRPr="003E40A7">
        <w:rPr>
          <w:position w:val="-6"/>
        </w:rPr>
        <w:object w:dxaOrig="740" w:dyaOrig="320" w14:anchorId="650E51DA">
          <v:shape id="_x0000_i1096" type="#_x0000_t75" style="width:37.55pt;height:15.65pt" o:ole="">
            <v:imagedata r:id="rId237" o:title=""/>
          </v:shape>
          <o:OLEObject Type="Embed" ProgID="Equation.DSMT4" ShapeID="_x0000_i1096" DrawAspect="Content" ObjectID="_1646745898" r:id="rId238"/>
        </w:object>
      </w:r>
      <w:r w:rsidR="006A6E4D">
        <w:rPr>
          <w:rFonts w:hint="eastAsia"/>
        </w:rPr>
        <w:t>；</w:t>
      </w:r>
    </w:p>
    <w:p w14:paraId="56050CB8" w14:textId="391929F3" w:rsidR="008D1B4F" w:rsidRDefault="003E40A7" w:rsidP="006A6E4D">
      <w:pPr>
        <w:ind w:firstLineChars="200" w:firstLine="420"/>
      </w:pPr>
      <w:r>
        <w:rPr>
          <w:rFonts w:hint="eastAsia"/>
        </w:rPr>
        <w:t>情况3：若</w:t>
      </w:r>
      <w:r w:rsidR="006A6E4D" w:rsidRPr="00B77AD7">
        <w:rPr>
          <w:position w:val="-6"/>
        </w:rPr>
        <w:object w:dxaOrig="1900" w:dyaOrig="320" w14:anchorId="76CB9C0E">
          <v:shape id="_x0000_i1097" type="#_x0000_t75" style="width:95.15pt;height:15.65pt" o:ole="">
            <v:imagedata r:id="rId239" o:title=""/>
          </v:shape>
          <o:OLEObject Type="Embed" ProgID="Equation.DSMT4" ShapeID="_x0000_i1097" DrawAspect="Content" ObjectID="_1646745899" r:id="rId240"/>
        </w:object>
      </w:r>
      <w:r w:rsidR="006A6E4D">
        <w:rPr>
          <w:rFonts w:hint="eastAsia"/>
        </w:rPr>
        <w:t>，则</w:t>
      </w:r>
      <w:r w:rsidR="006A6E4D" w:rsidRPr="006A6E4D">
        <w:rPr>
          <w:position w:val="-16"/>
        </w:rPr>
        <w:object w:dxaOrig="1760" w:dyaOrig="440" w14:anchorId="2C4FAE41">
          <v:shape id="_x0000_i1098" type="#_x0000_t75" style="width:87.65pt;height:22.55pt" o:ole="">
            <v:imagedata r:id="rId241" o:title=""/>
          </v:shape>
          <o:OLEObject Type="Embed" ProgID="Equation.DSMT4" ShapeID="_x0000_i1098" DrawAspect="Content" ObjectID="_1646745900" r:id="rId242"/>
        </w:object>
      </w:r>
      <w:r w:rsidR="006A6E4D">
        <w:rPr>
          <w:rFonts w:hint="eastAsia"/>
        </w:rPr>
        <w:t>。</w:t>
      </w:r>
    </w:p>
    <w:p w14:paraId="156B1410" w14:textId="46341955" w:rsidR="006A6E4D" w:rsidRPr="008D1B4F" w:rsidRDefault="00DE2266" w:rsidP="00DE2266">
      <w:pPr>
        <w:ind w:firstLine="420"/>
      </w:pPr>
      <w:r>
        <w:rPr>
          <w:rFonts w:hint="eastAsia"/>
        </w:rPr>
        <w:t>经过联合插值，利用16方向插值</w:t>
      </w:r>
      <w:r w:rsidR="00DE2FE0">
        <w:rPr>
          <w:rFonts w:hint="eastAsia"/>
        </w:rPr>
        <w:t>【ADCensu】为没能完成插值的不合理点进行填充。最后为视差图执行</w:t>
      </w:r>
      <w:r w:rsidR="00DE2FE0" w:rsidRPr="00DE2FE0">
        <w:rPr>
          <w:position w:val="-6"/>
        </w:rPr>
        <w:object w:dxaOrig="460" w:dyaOrig="279" w14:anchorId="57E285CA">
          <v:shape id="_x0000_i1099" type="#_x0000_t75" style="width:23.15pt;height:13.75pt" o:ole="">
            <v:imagedata r:id="rId243" o:title=""/>
          </v:shape>
          <o:OLEObject Type="Embed" ProgID="Equation.DSMT4" ShapeID="_x0000_i1099" DrawAspect="Content" ObjectID="_1646745901" r:id="rId244"/>
        </w:object>
      </w:r>
      <w:r w:rsidR="00DE2FE0">
        <w:rPr>
          <w:rFonts w:hint="eastAsia"/>
        </w:rPr>
        <w:t>的均值滤波。</w:t>
      </w:r>
    </w:p>
    <w:p w14:paraId="55D62216" w14:textId="77777777" w:rsidR="007E7924" w:rsidRDefault="007E7924" w:rsidP="007E7924">
      <w:pPr>
        <w:pStyle w:val="2"/>
      </w:pPr>
      <w:r>
        <w:rPr>
          <w:rFonts w:hint="eastAsia"/>
        </w:rPr>
        <w:t>4.实验结果与分析</w:t>
      </w:r>
    </w:p>
    <w:p w14:paraId="12E6835B" w14:textId="65452B0D" w:rsidR="007E7924" w:rsidRDefault="00AD09A0" w:rsidP="007E7924">
      <w:pPr>
        <w:ind w:firstLine="420"/>
      </w:pPr>
      <w:r>
        <w:rPr>
          <w:rFonts w:hint="eastAsia"/>
        </w:rPr>
        <w:t>实验</w:t>
      </w:r>
      <w:r w:rsidR="00403271">
        <w:rPr>
          <w:rFonts w:hint="eastAsia"/>
        </w:rPr>
        <w:t>在配置为</w:t>
      </w:r>
      <w:r w:rsidR="007E7924">
        <w:rPr>
          <w:rFonts w:hint="eastAsia"/>
        </w:rPr>
        <w:t>Intel</w:t>
      </w:r>
      <w:r w:rsidR="007E7924">
        <w:t>(R) Core(TM) i5-7300U CPU</w:t>
      </w:r>
      <w:r w:rsidR="007E7924">
        <w:rPr>
          <w:rFonts w:hint="eastAsia"/>
        </w:rPr>
        <w:t>，</w:t>
      </w:r>
      <w:r w:rsidR="007E7924">
        <w:t>2.60GHz</w:t>
      </w:r>
      <w:r w:rsidR="00403271">
        <w:rPr>
          <w:rFonts w:hint="eastAsia"/>
        </w:rPr>
        <w:t>主频</w:t>
      </w:r>
      <w:r w:rsidR="007E7924">
        <w:rPr>
          <w:rFonts w:hint="eastAsia"/>
        </w:rPr>
        <w:t>，8GB内存</w:t>
      </w:r>
      <w:r w:rsidR="00403271">
        <w:rPr>
          <w:rFonts w:hint="eastAsia"/>
        </w:rPr>
        <w:t>的D</w:t>
      </w:r>
      <w:r w:rsidR="00403271">
        <w:t xml:space="preserve">ELL </w:t>
      </w:r>
      <w:r w:rsidR="00403271">
        <w:rPr>
          <w:rFonts w:hint="eastAsia"/>
        </w:rPr>
        <w:t>Latitude笔记本电脑上进行，用V</w:t>
      </w:r>
      <w:r w:rsidR="007E7924">
        <w:rPr>
          <w:rFonts w:hint="eastAsia"/>
        </w:rPr>
        <w:t>isual</w:t>
      </w:r>
      <w:r w:rsidR="007E7924">
        <w:t xml:space="preserve"> </w:t>
      </w:r>
      <w:r w:rsidR="00403271">
        <w:rPr>
          <w:rFonts w:hint="eastAsia"/>
        </w:rPr>
        <w:t>S</w:t>
      </w:r>
      <w:r w:rsidR="007E7924">
        <w:rPr>
          <w:rFonts w:hint="eastAsia"/>
        </w:rPr>
        <w:t>tudio</w:t>
      </w:r>
      <w:r w:rsidR="007E7924">
        <w:t xml:space="preserve"> </w:t>
      </w:r>
      <w:r w:rsidR="00403271">
        <w:rPr>
          <w:rFonts w:hint="eastAsia"/>
        </w:rPr>
        <w:t>2019开发平台编写</w:t>
      </w:r>
      <w:r w:rsidR="007E7924">
        <w:rPr>
          <w:rFonts w:hint="eastAsia"/>
        </w:rPr>
        <w:t>C++</w:t>
      </w:r>
      <w:r w:rsidR="00403271">
        <w:rPr>
          <w:rFonts w:hint="eastAsia"/>
        </w:rPr>
        <w:t>代码实现</w:t>
      </w:r>
      <w:r w:rsidR="007E7924">
        <w:rPr>
          <w:rFonts w:hint="eastAsia"/>
        </w:rPr>
        <w:t>算法。数据集选用</w:t>
      </w:r>
      <w:r w:rsidR="00403271">
        <w:rPr>
          <w:rFonts w:hint="eastAsia"/>
        </w:rPr>
        <w:t>Middleb</w:t>
      </w:r>
      <w:r w:rsidR="007E7924">
        <w:rPr>
          <w:rFonts w:hint="eastAsia"/>
        </w:rPr>
        <w:t>urry</w:t>
      </w:r>
      <w:r w:rsidR="00403271">
        <w:rPr>
          <w:rFonts w:hint="eastAsia"/>
        </w:rPr>
        <w:t>上第二版的立体评测图片，</w:t>
      </w:r>
      <w:r w:rsidR="007E7924">
        <w:rPr>
          <w:rFonts w:hint="eastAsia"/>
        </w:rPr>
        <w:t>包括</w:t>
      </w:r>
      <w:r w:rsidR="00113AFE">
        <w:t>Tsukuba</w:t>
      </w:r>
      <w:r w:rsidR="007E7924">
        <w:rPr>
          <w:rFonts w:hint="eastAsia"/>
        </w:rPr>
        <w:t>、Venus、</w:t>
      </w:r>
      <w:r w:rsidR="00113AFE">
        <w:rPr>
          <w:rFonts w:hint="eastAsia"/>
        </w:rPr>
        <w:t>T</w:t>
      </w:r>
      <w:r w:rsidR="00113AFE">
        <w:t>eddy</w:t>
      </w:r>
      <w:r w:rsidR="00113AFE">
        <w:rPr>
          <w:rFonts w:hint="eastAsia"/>
        </w:rPr>
        <w:t>、Cones</w:t>
      </w:r>
      <w:r w:rsidR="007E7924">
        <w:rPr>
          <w:rFonts w:hint="eastAsia"/>
        </w:rPr>
        <w:t>，并</w:t>
      </w:r>
      <w:r w:rsidR="00113AFE">
        <w:rPr>
          <w:rFonts w:hint="eastAsia"/>
        </w:rPr>
        <w:t>根据【CBCA】</w:t>
      </w:r>
      <w:r w:rsidR="007E7924">
        <w:rPr>
          <w:rFonts w:hint="eastAsia"/>
        </w:rPr>
        <w:t>设置视差搜索范围分别为</w:t>
      </w:r>
      <w:r w:rsidR="00113AFE">
        <w:rPr>
          <w:rFonts w:hint="eastAsia"/>
        </w:rPr>
        <w:t>0~15</w:t>
      </w:r>
      <w:r w:rsidR="007E7924">
        <w:rPr>
          <w:rFonts w:hint="eastAsia"/>
        </w:rPr>
        <w:t>、</w:t>
      </w:r>
      <w:r w:rsidR="00113AFE">
        <w:rPr>
          <w:rFonts w:hint="eastAsia"/>
        </w:rPr>
        <w:t>0~19</w:t>
      </w:r>
      <w:r w:rsidR="007E7924">
        <w:rPr>
          <w:rFonts w:hint="eastAsia"/>
        </w:rPr>
        <w:t>、</w:t>
      </w:r>
      <w:r w:rsidR="00113AFE">
        <w:rPr>
          <w:rFonts w:hint="eastAsia"/>
        </w:rPr>
        <w:t>0~59</w:t>
      </w:r>
      <w:r w:rsidR="007E7924">
        <w:rPr>
          <w:rFonts w:hint="eastAsia"/>
        </w:rPr>
        <w:t>、</w:t>
      </w:r>
      <w:r w:rsidR="00113AFE">
        <w:rPr>
          <w:rFonts w:hint="eastAsia"/>
        </w:rPr>
        <w:t>0~59</w:t>
      </w:r>
      <w:r w:rsidR="007E7924">
        <w:rPr>
          <w:rFonts w:hint="eastAsia"/>
        </w:rPr>
        <w:t>px。</w:t>
      </w:r>
      <w:r w:rsidR="00581657">
        <w:rPr>
          <w:rFonts w:hint="eastAsia"/>
        </w:rPr>
        <w:t>参数设置如下：</w:t>
      </w:r>
    </w:p>
    <w:p w14:paraId="21079CFA" w14:textId="38C81B8C" w:rsidR="007E7924" w:rsidRDefault="007E7924" w:rsidP="007E7924">
      <w:pPr>
        <w:rPr>
          <w:b/>
          <w:bCs/>
          <w:sz w:val="24"/>
          <w:szCs w:val="28"/>
        </w:rPr>
      </w:pPr>
      <w:r w:rsidRPr="00113AFE">
        <w:rPr>
          <w:b/>
          <w:bCs/>
          <w:sz w:val="24"/>
          <w:szCs w:val="28"/>
        </w:rPr>
        <w:t xml:space="preserve">4.1 </w:t>
      </w:r>
      <w:r w:rsidR="0016678F" w:rsidRPr="00113AFE">
        <w:rPr>
          <w:rFonts w:hint="eastAsia"/>
          <w:b/>
          <w:bCs/>
          <w:sz w:val="24"/>
          <w:szCs w:val="28"/>
        </w:rPr>
        <w:t>结合邻域的视差计算</w:t>
      </w:r>
      <w:r w:rsidRPr="00113AFE">
        <w:rPr>
          <w:rFonts w:hint="eastAsia"/>
          <w:b/>
          <w:bCs/>
          <w:sz w:val="24"/>
          <w:szCs w:val="28"/>
        </w:rPr>
        <w:t>策略的有效性</w:t>
      </w:r>
    </w:p>
    <w:tbl>
      <w:tblPr>
        <w:tblpPr w:leftFromText="180" w:rightFromText="180" w:vertAnchor="page" w:horzAnchor="margin" w:tblpY="9092"/>
        <w:tblW w:w="16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906"/>
        <w:gridCol w:w="907"/>
        <w:gridCol w:w="879"/>
        <w:gridCol w:w="2807"/>
        <w:gridCol w:w="879"/>
        <w:gridCol w:w="28"/>
        <w:gridCol w:w="907"/>
        <w:gridCol w:w="907"/>
        <w:gridCol w:w="907"/>
        <w:gridCol w:w="907"/>
        <w:gridCol w:w="30"/>
        <w:gridCol w:w="877"/>
        <w:gridCol w:w="907"/>
        <w:gridCol w:w="909"/>
        <w:gridCol w:w="907"/>
        <w:gridCol w:w="907"/>
        <w:gridCol w:w="881"/>
      </w:tblGrid>
      <w:tr w:rsidR="00B73CF1" w:rsidRPr="002F79DC" w14:paraId="50D220A9" w14:textId="77777777" w:rsidTr="00B73CF1">
        <w:trPr>
          <w:trHeight w:val="285"/>
        </w:trPr>
        <w:tc>
          <w:tcPr>
            <w:tcW w:w="1270" w:type="dxa"/>
            <w:shd w:val="clear" w:color="auto" w:fill="auto"/>
            <w:noWrap/>
            <w:vAlign w:val="bottom"/>
            <w:hideMark/>
          </w:tcPr>
          <w:p w14:paraId="3F2E8F8C" w14:textId="77777777" w:rsidR="00B73CF1" w:rsidRPr="002F79DC" w:rsidRDefault="00B73CF1" w:rsidP="00AD09A0">
            <w:pPr>
              <w:widowControl/>
              <w:jc w:val="left"/>
              <w:rPr>
                <w:rFonts w:ascii="等线" w:eastAsia="等线" w:hAnsi="等线" w:cs="宋体"/>
                <w:color w:val="000000"/>
                <w:kern w:val="0"/>
                <w:sz w:val="22"/>
              </w:rPr>
            </w:pPr>
          </w:p>
        </w:tc>
        <w:tc>
          <w:tcPr>
            <w:tcW w:w="2692" w:type="dxa"/>
            <w:gridSpan w:val="3"/>
            <w:shd w:val="clear" w:color="auto" w:fill="auto"/>
            <w:vAlign w:val="bottom"/>
          </w:tcPr>
          <w:p w14:paraId="7845CD64" w14:textId="77777777"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Tsukuba</w:t>
            </w:r>
          </w:p>
        </w:tc>
        <w:tc>
          <w:tcPr>
            <w:tcW w:w="3686" w:type="dxa"/>
            <w:gridSpan w:val="2"/>
          </w:tcPr>
          <w:p w14:paraId="77E1A60D" w14:textId="77777777" w:rsidR="00B73CF1" w:rsidRDefault="00B73CF1" w:rsidP="00AD09A0">
            <w:pPr>
              <w:widowControl/>
              <w:jc w:val="left"/>
              <w:rPr>
                <w:rFonts w:ascii="等线" w:eastAsia="等线" w:hAnsi="等线" w:cs="宋体" w:hint="eastAsia"/>
                <w:color w:val="000000"/>
                <w:kern w:val="0"/>
                <w:sz w:val="22"/>
              </w:rPr>
            </w:pPr>
          </w:p>
        </w:tc>
        <w:tc>
          <w:tcPr>
            <w:tcW w:w="3686" w:type="dxa"/>
            <w:gridSpan w:val="6"/>
            <w:shd w:val="clear" w:color="auto" w:fill="auto"/>
            <w:vAlign w:val="bottom"/>
          </w:tcPr>
          <w:p w14:paraId="28E565DF" w14:textId="4DBD7295"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Venus</w:t>
            </w:r>
          </w:p>
        </w:tc>
        <w:tc>
          <w:tcPr>
            <w:tcW w:w="2693" w:type="dxa"/>
            <w:gridSpan w:val="3"/>
            <w:shd w:val="clear" w:color="auto" w:fill="auto"/>
            <w:vAlign w:val="bottom"/>
          </w:tcPr>
          <w:p w14:paraId="0381EF43" w14:textId="77777777"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Teddy</w:t>
            </w:r>
          </w:p>
        </w:tc>
        <w:tc>
          <w:tcPr>
            <w:tcW w:w="2695" w:type="dxa"/>
            <w:gridSpan w:val="3"/>
            <w:shd w:val="clear" w:color="auto" w:fill="auto"/>
            <w:vAlign w:val="bottom"/>
          </w:tcPr>
          <w:p w14:paraId="2AC48940" w14:textId="77777777" w:rsidR="00B73CF1" w:rsidRPr="002F79DC" w:rsidRDefault="00B73CF1" w:rsidP="00AD09A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Cones</w:t>
            </w:r>
          </w:p>
        </w:tc>
      </w:tr>
      <w:tr w:rsidR="00B73CF1" w:rsidRPr="002F79DC" w14:paraId="4ABD94B8" w14:textId="77777777" w:rsidTr="00B73CF1">
        <w:trPr>
          <w:trHeight w:val="345"/>
        </w:trPr>
        <w:tc>
          <w:tcPr>
            <w:tcW w:w="1270" w:type="dxa"/>
            <w:shd w:val="clear" w:color="auto" w:fill="auto"/>
            <w:noWrap/>
            <w:vAlign w:val="bottom"/>
            <w:hideMark/>
          </w:tcPr>
          <w:p w14:paraId="283BC704" w14:textId="77777777" w:rsidR="00B73CF1" w:rsidRPr="002F79DC" w:rsidRDefault="00B73CF1" w:rsidP="00AD09A0">
            <w:pPr>
              <w:widowControl/>
              <w:jc w:val="left"/>
              <w:rPr>
                <w:rFonts w:ascii="Times New Roman" w:eastAsia="Times New Roman" w:hAnsi="Times New Roman" w:cs="Times New Roman"/>
                <w:kern w:val="0"/>
                <w:sz w:val="20"/>
                <w:szCs w:val="20"/>
              </w:rPr>
            </w:pPr>
          </w:p>
        </w:tc>
        <w:tc>
          <w:tcPr>
            <w:tcW w:w="906" w:type="dxa"/>
            <w:shd w:val="clear" w:color="auto" w:fill="auto"/>
            <w:noWrap/>
            <w:vAlign w:val="center"/>
            <w:hideMark/>
          </w:tcPr>
          <w:p w14:paraId="184EB335" w14:textId="77777777" w:rsidR="00B73CF1" w:rsidRPr="002F79DC" w:rsidRDefault="00B73CF1" w:rsidP="00AD09A0">
            <w:pPr>
              <w:widowControl/>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shd w:val="clear" w:color="auto" w:fill="auto"/>
            <w:noWrap/>
            <w:vAlign w:val="bottom"/>
            <w:hideMark/>
          </w:tcPr>
          <w:p w14:paraId="1E3DA810"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3686" w:type="dxa"/>
            <w:gridSpan w:val="2"/>
          </w:tcPr>
          <w:p w14:paraId="38E4BA30" w14:textId="77777777" w:rsidR="00B73CF1" w:rsidRPr="002F79DC" w:rsidRDefault="00B73CF1" w:rsidP="00AD09A0">
            <w:pPr>
              <w:widowControl/>
              <w:jc w:val="left"/>
              <w:rPr>
                <w:rFonts w:ascii="等线" w:eastAsia="等线" w:hAnsi="等线" w:cs="宋体" w:hint="eastAsia"/>
                <w:color w:val="000000"/>
                <w:kern w:val="0"/>
                <w:sz w:val="22"/>
              </w:rPr>
            </w:pPr>
          </w:p>
        </w:tc>
        <w:tc>
          <w:tcPr>
            <w:tcW w:w="907" w:type="dxa"/>
            <w:gridSpan w:val="2"/>
            <w:shd w:val="clear" w:color="auto" w:fill="auto"/>
            <w:noWrap/>
            <w:vAlign w:val="bottom"/>
            <w:hideMark/>
          </w:tcPr>
          <w:p w14:paraId="3E651CF1" w14:textId="26AC3E74"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907" w:type="dxa"/>
            <w:shd w:val="clear" w:color="auto" w:fill="auto"/>
            <w:noWrap/>
            <w:vAlign w:val="center"/>
            <w:hideMark/>
          </w:tcPr>
          <w:p w14:paraId="48142D0E" w14:textId="77777777" w:rsidR="00B73CF1" w:rsidRPr="002F79DC" w:rsidRDefault="00B73CF1" w:rsidP="00AD09A0">
            <w:pPr>
              <w:widowControl/>
              <w:jc w:val="center"/>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shd w:val="clear" w:color="auto" w:fill="auto"/>
            <w:noWrap/>
            <w:vAlign w:val="bottom"/>
            <w:hideMark/>
          </w:tcPr>
          <w:p w14:paraId="49115451"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907" w:type="dxa"/>
            <w:shd w:val="clear" w:color="auto" w:fill="auto"/>
            <w:noWrap/>
            <w:vAlign w:val="bottom"/>
            <w:hideMark/>
          </w:tcPr>
          <w:p w14:paraId="38DC8649"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907" w:type="dxa"/>
            <w:shd w:val="clear" w:color="auto" w:fill="auto"/>
            <w:noWrap/>
            <w:vAlign w:val="bottom"/>
            <w:hideMark/>
          </w:tcPr>
          <w:p w14:paraId="7F1876B5"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gridSpan w:val="2"/>
            <w:shd w:val="clear" w:color="auto" w:fill="auto"/>
            <w:noWrap/>
            <w:vAlign w:val="bottom"/>
            <w:hideMark/>
          </w:tcPr>
          <w:p w14:paraId="688EF5F0"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907" w:type="dxa"/>
            <w:shd w:val="clear" w:color="auto" w:fill="auto"/>
            <w:noWrap/>
            <w:vAlign w:val="bottom"/>
            <w:hideMark/>
          </w:tcPr>
          <w:p w14:paraId="4F7DDF83"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909" w:type="dxa"/>
            <w:shd w:val="clear" w:color="auto" w:fill="auto"/>
            <w:noWrap/>
            <w:vAlign w:val="bottom"/>
            <w:hideMark/>
          </w:tcPr>
          <w:p w14:paraId="2AF490F0"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nonocc</w:t>
            </w:r>
          </w:p>
        </w:tc>
        <w:tc>
          <w:tcPr>
            <w:tcW w:w="907" w:type="dxa"/>
            <w:shd w:val="clear" w:color="auto" w:fill="auto"/>
            <w:noWrap/>
            <w:vAlign w:val="bottom"/>
            <w:hideMark/>
          </w:tcPr>
          <w:p w14:paraId="036913B1"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all</w:t>
            </w:r>
          </w:p>
        </w:tc>
        <w:tc>
          <w:tcPr>
            <w:tcW w:w="907" w:type="dxa"/>
            <w:shd w:val="clear" w:color="auto" w:fill="auto"/>
            <w:noWrap/>
            <w:vAlign w:val="bottom"/>
            <w:hideMark/>
          </w:tcPr>
          <w:p w14:paraId="7125323B"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disc</w:t>
            </w:r>
          </w:p>
        </w:tc>
        <w:tc>
          <w:tcPr>
            <w:tcW w:w="881" w:type="dxa"/>
            <w:shd w:val="clear" w:color="auto" w:fill="auto"/>
            <w:noWrap/>
            <w:vAlign w:val="bottom"/>
            <w:hideMark/>
          </w:tcPr>
          <w:p w14:paraId="3B0505D5" w14:textId="77777777" w:rsidR="00B73CF1" w:rsidRPr="002F79DC" w:rsidRDefault="00B73CF1" w:rsidP="00AD09A0">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ave err</w:t>
            </w:r>
          </w:p>
        </w:tc>
      </w:tr>
      <w:tr w:rsidR="00B73CF1" w:rsidRPr="002F79DC" w14:paraId="61093129" w14:textId="77777777" w:rsidTr="00B73CF1">
        <w:trPr>
          <w:trHeight w:val="285"/>
        </w:trPr>
        <w:tc>
          <w:tcPr>
            <w:tcW w:w="1270" w:type="dxa"/>
            <w:shd w:val="clear" w:color="auto" w:fill="auto"/>
            <w:noWrap/>
            <w:vAlign w:val="bottom"/>
            <w:hideMark/>
          </w:tcPr>
          <w:p w14:paraId="65FF369A" w14:textId="77777777" w:rsidR="00B73CF1" w:rsidRPr="002F79DC" w:rsidRDefault="00B73CF1" w:rsidP="00AD09A0">
            <w:pPr>
              <w:widowControl/>
              <w:jc w:val="left"/>
              <w:rPr>
                <w:rFonts w:ascii="等线" w:eastAsia="等线" w:hAnsi="等线" w:cs="宋体"/>
                <w:color w:val="000000"/>
                <w:kern w:val="0"/>
                <w:sz w:val="22"/>
                <w:highlight w:val="green"/>
              </w:rPr>
            </w:pPr>
            <w:r w:rsidRPr="002F79DC">
              <w:rPr>
                <w:rFonts w:ascii="等线" w:eastAsia="等线" w:hAnsi="等线" w:cs="宋体" w:hint="eastAsia"/>
                <w:color w:val="000000"/>
                <w:kern w:val="0"/>
                <w:sz w:val="22"/>
                <w:highlight w:val="green"/>
              </w:rPr>
              <w:t>算法1</w:t>
            </w:r>
          </w:p>
        </w:tc>
        <w:tc>
          <w:tcPr>
            <w:tcW w:w="906" w:type="dxa"/>
            <w:shd w:val="clear" w:color="auto" w:fill="auto"/>
            <w:noWrap/>
            <w:vAlign w:val="bottom"/>
            <w:hideMark/>
          </w:tcPr>
          <w:p w14:paraId="0ADE910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0.0151 </w:t>
            </w:r>
          </w:p>
        </w:tc>
        <w:tc>
          <w:tcPr>
            <w:tcW w:w="907" w:type="dxa"/>
            <w:shd w:val="clear" w:color="auto" w:fill="auto"/>
            <w:noWrap/>
            <w:vAlign w:val="bottom"/>
            <w:hideMark/>
          </w:tcPr>
          <w:p w14:paraId="176EA6A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0.0187 </w:t>
            </w:r>
          </w:p>
        </w:tc>
        <w:tc>
          <w:tcPr>
            <w:tcW w:w="3686" w:type="dxa"/>
            <w:gridSpan w:val="2"/>
          </w:tcPr>
          <w:p w14:paraId="39512552" w14:textId="77777777" w:rsidR="00B73CF1" w:rsidRPr="002F79DC" w:rsidRDefault="00B73CF1" w:rsidP="00AD09A0">
            <w:pPr>
              <w:widowControl/>
              <w:jc w:val="right"/>
              <w:rPr>
                <w:rFonts w:ascii="等线" w:eastAsia="等线" w:hAnsi="等线" w:cs="宋体" w:hint="eastAsia"/>
                <w:color w:val="000000"/>
                <w:kern w:val="0"/>
                <w:sz w:val="22"/>
              </w:rPr>
            </w:pPr>
          </w:p>
        </w:tc>
        <w:tc>
          <w:tcPr>
            <w:tcW w:w="907" w:type="dxa"/>
            <w:gridSpan w:val="2"/>
            <w:shd w:val="clear" w:color="auto" w:fill="auto"/>
            <w:noWrap/>
            <w:vAlign w:val="bottom"/>
            <w:hideMark/>
          </w:tcPr>
          <w:p w14:paraId="0AFBA70A" w14:textId="39C7994E"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0.0801 </w:t>
            </w:r>
          </w:p>
        </w:tc>
        <w:tc>
          <w:tcPr>
            <w:tcW w:w="907" w:type="dxa"/>
            <w:shd w:val="clear" w:color="auto" w:fill="auto"/>
            <w:noWrap/>
            <w:vAlign w:val="bottom"/>
            <w:hideMark/>
          </w:tcPr>
          <w:p w14:paraId="7343ECB7"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0.0026 </w:t>
            </w:r>
          </w:p>
        </w:tc>
        <w:tc>
          <w:tcPr>
            <w:tcW w:w="907" w:type="dxa"/>
            <w:shd w:val="clear" w:color="auto" w:fill="auto"/>
            <w:noWrap/>
            <w:vAlign w:val="bottom"/>
            <w:hideMark/>
          </w:tcPr>
          <w:p w14:paraId="0FDD30A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0.0071 </w:t>
            </w:r>
          </w:p>
        </w:tc>
        <w:tc>
          <w:tcPr>
            <w:tcW w:w="907" w:type="dxa"/>
            <w:shd w:val="clear" w:color="auto" w:fill="auto"/>
            <w:noWrap/>
            <w:vAlign w:val="bottom"/>
            <w:hideMark/>
          </w:tcPr>
          <w:p w14:paraId="339F459D"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0.0243 </w:t>
            </w:r>
          </w:p>
        </w:tc>
        <w:tc>
          <w:tcPr>
            <w:tcW w:w="907" w:type="dxa"/>
            <w:shd w:val="clear" w:color="auto" w:fill="auto"/>
            <w:noWrap/>
            <w:vAlign w:val="bottom"/>
            <w:hideMark/>
          </w:tcPr>
          <w:p w14:paraId="003E699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0.0565 </w:t>
            </w:r>
          </w:p>
        </w:tc>
        <w:tc>
          <w:tcPr>
            <w:tcW w:w="907" w:type="dxa"/>
            <w:gridSpan w:val="2"/>
            <w:shd w:val="clear" w:color="auto" w:fill="auto"/>
            <w:noWrap/>
            <w:vAlign w:val="bottom"/>
            <w:hideMark/>
          </w:tcPr>
          <w:p w14:paraId="75645E6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0.1119 </w:t>
            </w:r>
          </w:p>
        </w:tc>
        <w:tc>
          <w:tcPr>
            <w:tcW w:w="907" w:type="dxa"/>
            <w:shd w:val="clear" w:color="auto" w:fill="auto"/>
            <w:noWrap/>
            <w:vAlign w:val="bottom"/>
            <w:hideMark/>
          </w:tcPr>
          <w:p w14:paraId="26866BE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0.1410 </w:t>
            </w:r>
          </w:p>
        </w:tc>
        <w:tc>
          <w:tcPr>
            <w:tcW w:w="909" w:type="dxa"/>
            <w:shd w:val="clear" w:color="auto" w:fill="auto"/>
            <w:noWrap/>
            <w:vAlign w:val="bottom"/>
            <w:hideMark/>
          </w:tcPr>
          <w:p w14:paraId="0DE5BCD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0.0418 </w:t>
            </w:r>
          </w:p>
        </w:tc>
        <w:tc>
          <w:tcPr>
            <w:tcW w:w="907" w:type="dxa"/>
            <w:shd w:val="clear" w:color="auto" w:fill="auto"/>
            <w:noWrap/>
            <w:vAlign w:val="bottom"/>
            <w:hideMark/>
          </w:tcPr>
          <w:p w14:paraId="418AEBC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0.1092 </w:t>
            </w:r>
          </w:p>
        </w:tc>
        <w:tc>
          <w:tcPr>
            <w:tcW w:w="907" w:type="dxa"/>
            <w:shd w:val="clear" w:color="auto" w:fill="auto"/>
            <w:noWrap/>
            <w:vAlign w:val="bottom"/>
            <w:hideMark/>
          </w:tcPr>
          <w:p w14:paraId="098449C7"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0.1043 </w:t>
            </w:r>
          </w:p>
        </w:tc>
        <w:tc>
          <w:tcPr>
            <w:tcW w:w="881" w:type="dxa"/>
            <w:shd w:val="clear" w:color="auto" w:fill="auto"/>
            <w:noWrap/>
            <w:vAlign w:val="bottom"/>
            <w:hideMark/>
          </w:tcPr>
          <w:p w14:paraId="330EFCE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0.0594 </w:t>
            </w:r>
          </w:p>
        </w:tc>
      </w:tr>
      <w:tr w:rsidR="00B73CF1" w:rsidRPr="002F79DC" w14:paraId="4DA5EDB9" w14:textId="77777777" w:rsidTr="00B73CF1">
        <w:trPr>
          <w:trHeight w:val="285"/>
        </w:trPr>
        <w:tc>
          <w:tcPr>
            <w:tcW w:w="1270" w:type="dxa"/>
            <w:shd w:val="clear" w:color="000000" w:fill="FFF2CC"/>
            <w:noWrap/>
            <w:vAlign w:val="bottom"/>
            <w:hideMark/>
          </w:tcPr>
          <w:p w14:paraId="38AFECC7" w14:textId="77777777" w:rsidR="00B73CF1" w:rsidRPr="002F79DC" w:rsidRDefault="00B73CF1" w:rsidP="00AD09A0">
            <w:pPr>
              <w:widowControl/>
              <w:jc w:val="left"/>
              <w:rPr>
                <w:rFonts w:ascii="等线" w:eastAsia="等线" w:hAnsi="等线" w:cs="宋体"/>
                <w:color w:val="000000"/>
                <w:kern w:val="0"/>
                <w:sz w:val="22"/>
                <w:highlight w:val="green"/>
              </w:rPr>
            </w:pPr>
            <w:r w:rsidRPr="002F79DC">
              <w:rPr>
                <w:rFonts w:ascii="等线" w:eastAsia="等线" w:hAnsi="等线" w:cs="宋体" w:hint="eastAsia"/>
                <w:color w:val="000000"/>
                <w:kern w:val="0"/>
                <w:sz w:val="22"/>
                <w:highlight w:val="green"/>
              </w:rPr>
              <w:t>算法2</w:t>
            </w:r>
          </w:p>
        </w:tc>
        <w:tc>
          <w:tcPr>
            <w:tcW w:w="906" w:type="dxa"/>
            <w:shd w:val="clear" w:color="000000" w:fill="FFF2CC"/>
            <w:noWrap/>
            <w:vAlign w:val="bottom"/>
            <w:hideMark/>
          </w:tcPr>
          <w:p w14:paraId="501B63EF"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0.0149 </w:t>
            </w:r>
          </w:p>
        </w:tc>
        <w:tc>
          <w:tcPr>
            <w:tcW w:w="907" w:type="dxa"/>
            <w:shd w:val="clear" w:color="000000" w:fill="FFF2CC"/>
            <w:noWrap/>
            <w:vAlign w:val="bottom"/>
            <w:hideMark/>
          </w:tcPr>
          <w:p w14:paraId="45D5B944"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0.0186 </w:t>
            </w:r>
          </w:p>
        </w:tc>
        <w:tc>
          <w:tcPr>
            <w:tcW w:w="3686" w:type="dxa"/>
            <w:gridSpan w:val="2"/>
            <w:shd w:val="clear" w:color="000000" w:fill="FFF2CC"/>
          </w:tcPr>
          <w:p w14:paraId="30AB2B3E" w14:textId="77777777" w:rsidR="00B73CF1" w:rsidRPr="002F79DC" w:rsidRDefault="00B73CF1" w:rsidP="00AD09A0">
            <w:pPr>
              <w:widowControl/>
              <w:jc w:val="right"/>
              <w:rPr>
                <w:rFonts w:ascii="等线" w:eastAsia="等线" w:hAnsi="等线" w:cs="宋体" w:hint="eastAsia"/>
                <w:color w:val="000000"/>
                <w:kern w:val="0"/>
                <w:sz w:val="22"/>
              </w:rPr>
            </w:pPr>
          </w:p>
        </w:tc>
        <w:tc>
          <w:tcPr>
            <w:tcW w:w="907" w:type="dxa"/>
            <w:gridSpan w:val="2"/>
            <w:shd w:val="clear" w:color="000000" w:fill="FFF2CC"/>
            <w:noWrap/>
            <w:vAlign w:val="bottom"/>
            <w:hideMark/>
          </w:tcPr>
          <w:p w14:paraId="33313FB1" w14:textId="79118869"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0.0792 </w:t>
            </w:r>
          </w:p>
        </w:tc>
        <w:tc>
          <w:tcPr>
            <w:tcW w:w="907" w:type="dxa"/>
            <w:shd w:val="clear" w:color="000000" w:fill="FFF2CC"/>
            <w:noWrap/>
            <w:vAlign w:val="bottom"/>
            <w:hideMark/>
          </w:tcPr>
          <w:p w14:paraId="036548EA"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0.0023 </w:t>
            </w:r>
          </w:p>
        </w:tc>
        <w:tc>
          <w:tcPr>
            <w:tcW w:w="907" w:type="dxa"/>
            <w:shd w:val="clear" w:color="000000" w:fill="FFF2CC"/>
            <w:noWrap/>
            <w:vAlign w:val="bottom"/>
            <w:hideMark/>
          </w:tcPr>
          <w:p w14:paraId="5FAAE3C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0.0069 </w:t>
            </w:r>
          </w:p>
        </w:tc>
        <w:tc>
          <w:tcPr>
            <w:tcW w:w="907" w:type="dxa"/>
            <w:shd w:val="clear" w:color="000000" w:fill="FFF2CC"/>
            <w:noWrap/>
            <w:vAlign w:val="bottom"/>
            <w:hideMark/>
          </w:tcPr>
          <w:p w14:paraId="39F1B1B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0.0237 </w:t>
            </w:r>
          </w:p>
        </w:tc>
        <w:tc>
          <w:tcPr>
            <w:tcW w:w="907" w:type="dxa"/>
            <w:shd w:val="clear" w:color="000000" w:fill="FFF2CC"/>
            <w:noWrap/>
            <w:vAlign w:val="bottom"/>
            <w:hideMark/>
          </w:tcPr>
          <w:p w14:paraId="083BCAE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0.0529 </w:t>
            </w:r>
          </w:p>
        </w:tc>
        <w:tc>
          <w:tcPr>
            <w:tcW w:w="907" w:type="dxa"/>
            <w:gridSpan w:val="2"/>
            <w:shd w:val="clear" w:color="000000" w:fill="FFF2CC"/>
            <w:noWrap/>
            <w:vAlign w:val="bottom"/>
            <w:hideMark/>
          </w:tcPr>
          <w:p w14:paraId="78E4627F"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0.1082 </w:t>
            </w:r>
          </w:p>
        </w:tc>
        <w:tc>
          <w:tcPr>
            <w:tcW w:w="907" w:type="dxa"/>
            <w:shd w:val="clear" w:color="000000" w:fill="FFF2CC"/>
            <w:noWrap/>
            <w:vAlign w:val="bottom"/>
            <w:hideMark/>
          </w:tcPr>
          <w:p w14:paraId="6CA3AD2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0.1379 </w:t>
            </w:r>
          </w:p>
        </w:tc>
        <w:tc>
          <w:tcPr>
            <w:tcW w:w="909" w:type="dxa"/>
            <w:shd w:val="clear" w:color="000000" w:fill="FFF2CC"/>
            <w:noWrap/>
            <w:vAlign w:val="bottom"/>
            <w:hideMark/>
          </w:tcPr>
          <w:p w14:paraId="5E35A2B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0.0412 </w:t>
            </w:r>
          </w:p>
        </w:tc>
        <w:tc>
          <w:tcPr>
            <w:tcW w:w="907" w:type="dxa"/>
            <w:shd w:val="clear" w:color="000000" w:fill="FFF2CC"/>
            <w:noWrap/>
            <w:vAlign w:val="bottom"/>
            <w:hideMark/>
          </w:tcPr>
          <w:p w14:paraId="4AB0AE6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0.1072 </w:t>
            </w:r>
          </w:p>
        </w:tc>
        <w:tc>
          <w:tcPr>
            <w:tcW w:w="907" w:type="dxa"/>
            <w:shd w:val="clear" w:color="000000" w:fill="FFF2CC"/>
            <w:noWrap/>
            <w:vAlign w:val="bottom"/>
            <w:hideMark/>
          </w:tcPr>
          <w:p w14:paraId="771EC64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0.1035 </w:t>
            </w:r>
          </w:p>
        </w:tc>
        <w:tc>
          <w:tcPr>
            <w:tcW w:w="881" w:type="dxa"/>
            <w:shd w:val="clear" w:color="000000" w:fill="FFF2CC"/>
            <w:noWrap/>
            <w:vAlign w:val="bottom"/>
            <w:hideMark/>
          </w:tcPr>
          <w:p w14:paraId="72A8B7F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0.0580 </w:t>
            </w:r>
          </w:p>
        </w:tc>
      </w:tr>
      <w:tr w:rsidR="00B73CF1" w:rsidRPr="002F79DC" w14:paraId="103EB14F" w14:textId="77777777" w:rsidTr="00B73CF1">
        <w:trPr>
          <w:trHeight w:val="285"/>
        </w:trPr>
        <w:tc>
          <w:tcPr>
            <w:tcW w:w="1270" w:type="dxa"/>
            <w:shd w:val="clear" w:color="auto" w:fill="auto"/>
            <w:noWrap/>
            <w:vAlign w:val="bottom"/>
            <w:hideMark/>
          </w:tcPr>
          <w:p w14:paraId="719DA334" w14:textId="77777777" w:rsidR="00B73CF1" w:rsidRPr="002F79DC" w:rsidRDefault="00B73CF1" w:rsidP="00AD09A0">
            <w:pPr>
              <w:widowControl/>
              <w:jc w:val="left"/>
              <w:rPr>
                <w:rFonts w:ascii="等线" w:eastAsia="等线" w:hAnsi="等线" w:cs="宋体"/>
                <w:color w:val="000000"/>
                <w:kern w:val="0"/>
                <w:sz w:val="22"/>
                <w:highlight w:val="green"/>
              </w:rPr>
            </w:pPr>
            <w:r w:rsidRPr="002F79DC">
              <w:rPr>
                <w:rFonts w:ascii="等线" w:eastAsia="等线" w:hAnsi="等线" w:cs="宋体" w:hint="eastAsia"/>
                <w:color w:val="000000"/>
                <w:kern w:val="0"/>
                <w:sz w:val="22"/>
                <w:highlight w:val="green"/>
              </w:rPr>
              <w:t>算法3</w:t>
            </w:r>
          </w:p>
        </w:tc>
        <w:tc>
          <w:tcPr>
            <w:tcW w:w="906" w:type="dxa"/>
            <w:shd w:val="clear" w:color="auto" w:fill="auto"/>
            <w:noWrap/>
            <w:vAlign w:val="bottom"/>
            <w:hideMark/>
          </w:tcPr>
          <w:p w14:paraId="478AE94B"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0.0140 </w:t>
            </w:r>
          </w:p>
        </w:tc>
        <w:tc>
          <w:tcPr>
            <w:tcW w:w="907" w:type="dxa"/>
            <w:shd w:val="clear" w:color="auto" w:fill="auto"/>
            <w:noWrap/>
            <w:vAlign w:val="bottom"/>
            <w:hideMark/>
          </w:tcPr>
          <w:p w14:paraId="3724AF3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0.0190 </w:t>
            </w:r>
          </w:p>
        </w:tc>
        <w:tc>
          <w:tcPr>
            <w:tcW w:w="3686" w:type="dxa"/>
            <w:gridSpan w:val="2"/>
          </w:tcPr>
          <w:p w14:paraId="62C1B990" w14:textId="77777777" w:rsidR="00B73CF1" w:rsidRPr="002F79DC" w:rsidRDefault="00B73CF1" w:rsidP="00AD09A0">
            <w:pPr>
              <w:widowControl/>
              <w:jc w:val="right"/>
              <w:rPr>
                <w:rFonts w:ascii="等线" w:eastAsia="等线" w:hAnsi="等线" w:cs="宋体" w:hint="eastAsia"/>
                <w:color w:val="000000"/>
                <w:kern w:val="0"/>
                <w:sz w:val="22"/>
              </w:rPr>
            </w:pPr>
          </w:p>
        </w:tc>
        <w:tc>
          <w:tcPr>
            <w:tcW w:w="907" w:type="dxa"/>
            <w:gridSpan w:val="2"/>
            <w:shd w:val="clear" w:color="auto" w:fill="auto"/>
            <w:noWrap/>
            <w:vAlign w:val="bottom"/>
            <w:hideMark/>
          </w:tcPr>
          <w:p w14:paraId="1561FFE9" w14:textId="31A6B02F"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0.0745 </w:t>
            </w:r>
          </w:p>
        </w:tc>
        <w:tc>
          <w:tcPr>
            <w:tcW w:w="907" w:type="dxa"/>
            <w:shd w:val="clear" w:color="auto" w:fill="auto"/>
            <w:noWrap/>
            <w:vAlign w:val="bottom"/>
            <w:hideMark/>
          </w:tcPr>
          <w:p w14:paraId="6BA352F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0.0025 </w:t>
            </w:r>
          </w:p>
        </w:tc>
        <w:tc>
          <w:tcPr>
            <w:tcW w:w="907" w:type="dxa"/>
            <w:shd w:val="clear" w:color="auto" w:fill="auto"/>
            <w:noWrap/>
            <w:vAlign w:val="bottom"/>
            <w:hideMark/>
          </w:tcPr>
          <w:p w14:paraId="73B23527"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0.0048 </w:t>
            </w:r>
          </w:p>
        </w:tc>
        <w:tc>
          <w:tcPr>
            <w:tcW w:w="907" w:type="dxa"/>
            <w:shd w:val="clear" w:color="auto" w:fill="auto"/>
            <w:noWrap/>
            <w:vAlign w:val="bottom"/>
            <w:hideMark/>
          </w:tcPr>
          <w:p w14:paraId="16AE033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0.0228 </w:t>
            </w:r>
          </w:p>
        </w:tc>
        <w:tc>
          <w:tcPr>
            <w:tcW w:w="907" w:type="dxa"/>
            <w:shd w:val="clear" w:color="auto" w:fill="auto"/>
            <w:noWrap/>
            <w:vAlign w:val="bottom"/>
            <w:hideMark/>
          </w:tcPr>
          <w:p w14:paraId="2CBD498A"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0.0518 </w:t>
            </w:r>
          </w:p>
        </w:tc>
        <w:tc>
          <w:tcPr>
            <w:tcW w:w="907" w:type="dxa"/>
            <w:gridSpan w:val="2"/>
            <w:shd w:val="clear" w:color="auto" w:fill="auto"/>
            <w:noWrap/>
            <w:vAlign w:val="bottom"/>
            <w:hideMark/>
          </w:tcPr>
          <w:p w14:paraId="74BB0BB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0.1113 </w:t>
            </w:r>
          </w:p>
        </w:tc>
        <w:tc>
          <w:tcPr>
            <w:tcW w:w="907" w:type="dxa"/>
            <w:shd w:val="clear" w:color="auto" w:fill="auto"/>
            <w:noWrap/>
            <w:vAlign w:val="bottom"/>
            <w:hideMark/>
          </w:tcPr>
          <w:p w14:paraId="46BCA05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0.1346 </w:t>
            </w:r>
          </w:p>
        </w:tc>
        <w:tc>
          <w:tcPr>
            <w:tcW w:w="909" w:type="dxa"/>
            <w:shd w:val="clear" w:color="auto" w:fill="auto"/>
            <w:noWrap/>
            <w:vAlign w:val="bottom"/>
            <w:hideMark/>
          </w:tcPr>
          <w:p w14:paraId="4D5F895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0.0407 </w:t>
            </w:r>
          </w:p>
        </w:tc>
        <w:tc>
          <w:tcPr>
            <w:tcW w:w="907" w:type="dxa"/>
            <w:shd w:val="clear" w:color="auto" w:fill="auto"/>
            <w:noWrap/>
            <w:vAlign w:val="bottom"/>
            <w:hideMark/>
          </w:tcPr>
          <w:p w14:paraId="652390E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0.1056 </w:t>
            </w:r>
          </w:p>
        </w:tc>
        <w:tc>
          <w:tcPr>
            <w:tcW w:w="907" w:type="dxa"/>
            <w:shd w:val="clear" w:color="auto" w:fill="auto"/>
            <w:noWrap/>
            <w:vAlign w:val="bottom"/>
            <w:hideMark/>
          </w:tcPr>
          <w:p w14:paraId="207A319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0.1025 </w:t>
            </w:r>
          </w:p>
        </w:tc>
        <w:tc>
          <w:tcPr>
            <w:tcW w:w="881" w:type="dxa"/>
            <w:shd w:val="clear" w:color="auto" w:fill="auto"/>
            <w:noWrap/>
            <w:vAlign w:val="bottom"/>
            <w:hideMark/>
          </w:tcPr>
          <w:p w14:paraId="0ACDB252"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0.0570 </w:t>
            </w:r>
          </w:p>
        </w:tc>
      </w:tr>
      <w:tr w:rsidR="00B73CF1" w:rsidRPr="002F79DC" w14:paraId="3B5A3CE0" w14:textId="77777777" w:rsidTr="00B73CF1">
        <w:trPr>
          <w:trHeight w:val="285"/>
        </w:trPr>
        <w:tc>
          <w:tcPr>
            <w:tcW w:w="1270" w:type="dxa"/>
            <w:shd w:val="clear" w:color="auto" w:fill="auto"/>
            <w:noWrap/>
            <w:vAlign w:val="bottom"/>
            <w:hideMark/>
          </w:tcPr>
          <w:p w14:paraId="5024DC0B" w14:textId="77777777" w:rsidR="00B73CF1" w:rsidRPr="002F79DC" w:rsidRDefault="00B73CF1" w:rsidP="00AD09A0">
            <w:pPr>
              <w:widowControl/>
              <w:jc w:val="left"/>
              <w:rPr>
                <w:rFonts w:ascii="等线" w:eastAsia="等线" w:hAnsi="等线" w:cs="宋体"/>
                <w:color w:val="000000"/>
                <w:kern w:val="0"/>
                <w:sz w:val="22"/>
                <w:highlight w:val="red"/>
              </w:rPr>
            </w:pPr>
            <w:r w:rsidRPr="002F79DC">
              <w:rPr>
                <w:rFonts w:ascii="等线" w:eastAsia="等线" w:hAnsi="等线" w:cs="宋体" w:hint="eastAsia"/>
                <w:color w:val="000000"/>
                <w:kern w:val="0"/>
                <w:sz w:val="22"/>
                <w:highlight w:val="red"/>
              </w:rPr>
              <w:t>算法4</w:t>
            </w:r>
          </w:p>
        </w:tc>
        <w:tc>
          <w:tcPr>
            <w:tcW w:w="906" w:type="dxa"/>
            <w:shd w:val="clear" w:color="auto" w:fill="auto"/>
            <w:noWrap/>
            <w:vAlign w:val="bottom"/>
            <w:hideMark/>
          </w:tcPr>
          <w:p w14:paraId="311A829D"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0.0288 </w:t>
            </w:r>
          </w:p>
        </w:tc>
        <w:tc>
          <w:tcPr>
            <w:tcW w:w="907" w:type="dxa"/>
            <w:shd w:val="clear" w:color="auto" w:fill="auto"/>
            <w:noWrap/>
            <w:vAlign w:val="bottom"/>
            <w:hideMark/>
          </w:tcPr>
          <w:p w14:paraId="61119B1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0.0328 </w:t>
            </w:r>
          </w:p>
        </w:tc>
        <w:tc>
          <w:tcPr>
            <w:tcW w:w="3686" w:type="dxa"/>
            <w:gridSpan w:val="2"/>
          </w:tcPr>
          <w:p w14:paraId="2C668083" w14:textId="77777777" w:rsidR="00B73CF1" w:rsidRPr="002F79DC" w:rsidRDefault="00B73CF1" w:rsidP="00AD09A0">
            <w:pPr>
              <w:widowControl/>
              <w:jc w:val="right"/>
              <w:rPr>
                <w:rFonts w:ascii="等线" w:eastAsia="等线" w:hAnsi="等线" w:cs="宋体" w:hint="eastAsia"/>
                <w:color w:val="000000"/>
                <w:kern w:val="0"/>
                <w:sz w:val="22"/>
              </w:rPr>
            </w:pPr>
          </w:p>
        </w:tc>
        <w:tc>
          <w:tcPr>
            <w:tcW w:w="907" w:type="dxa"/>
            <w:gridSpan w:val="2"/>
            <w:shd w:val="clear" w:color="auto" w:fill="auto"/>
            <w:noWrap/>
            <w:vAlign w:val="bottom"/>
            <w:hideMark/>
          </w:tcPr>
          <w:p w14:paraId="7B77F4A8" w14:textId="3CF8B5E2"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0.1037 </w:t>
            </w:r>
          </w:p>
        </w:tc>
        <w:tc>
          <w:tcPr>
            <w:tcW w:w="907" w:type="dxa"/>
            <w:shd w:val="clear" w:color="auto" w:fill="auto"/>
            <w:noWrap/>
            <w:vAlign w:val="bottom"/>
            <w:hideMark/>
          </w:tcPr>
          <w:p w14:paraId="43F1C46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0.0078 </w:t>
            </w:r>
          </w:p>
        </w:tc>
        <w:tc>
          <w:tcPr>
            <w:tcW w:w="907" w:type="dxa"/>
            <w:shd w:val="clear" w:color="auto" w:fill="auto"/>
            <w:noWrap/>
            <w:vAlign w:val="bottom"/>
            <w:hideMark/>
          </w:tcPr>
          <w:p w14:paraId="2D09329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0.0150 </w:t>
            </w:r>
          </w:p>
        </w:tc>
        <w:tc>
          <w:tcPr>
            <w:tcW w:w="907" w:type="dxa"/>
            <w:shd w:val="clear" w:color="auto" w:fill="auto"/>
            <w:noWrap/>
            <w:vAlign w:val="bottom"/>
            <w:hideMark/>
          </w:tcPr>
          <w:p w14:paraId="54E665AE"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0.0989 </w:t>
            </w:r>
          </w:p>
        </w:tc>
        <w:tc>
          <w:tcPr>
            <w:tcW w:w="907" w:type="dxa"/>
            <w:shd w:val="clear" w:color="auto" w:fill="auto"/>
            <w:noWrap/>
            <w:vAlign w:val="bottom"/>
            <w:hideMark/>
          </w:tcPr>
          <w:p w14:paraId="25D79F1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0.0632 </w:t>
            </w:r>
          </w:p>
        </w:tc>
        <w:tc>
          <w:tcPr>
            <w:tcW w:w="907" w:type="dxa"/>
            <w:gridSpan w:val="2"/>
            <w:shd w:val="clear" w:color="auto" w:fill="auto"/>
            <w:noWrap/>
            <w:vAlign w:val="bottom"/>
            <w:hideMark/>
          </w:tcPr>
          <w:p w14:paraId="5BFF6895"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0.1175 </w:t>
            </w:r>
          </w:p>
        </w:tc>
        <w:tc>
          <w:tcPr>
            <w:tcW w:w="907" w:type="dxa"/>
            <w:shd w:val="clear" w:color="auto" w:fill="auto"/>
            <w:noWrap/>
            <w:vAlign w:val="bottom"/>
            <w:hideMark/>
          </w:tcPr>
          <w:p w14:paraId="705C088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0.1737 </w:t>
            </w:r>
          </w:p>
        </w:tc>
        <w:tc>
          <w:tcPr>
            <w:tcW w:w="909" w:type="dxa"/>
            <w:shd w:val="clear" w:color="auto" w:fill="auto"/>
            <w:noWrap/>
            <w:vAlign w:val="bottom"/>
            <w:hideMark/>
          </w:tcPr>
          <w:p w14:paraId="15C0DCB2"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0.0336 </w:t>
            </w:r>
          </w:p>
        </w:tc>
        <w:tc>
          <w:tcPr>
            <w:tcW w:w="907" w:type="dxa"/>
            <w:shd w:val="clear" w:color="auto" w:fill="auto"/>
            <w:noWrap/>
            <w:vAlign w:val="bottom"/>
            <w:hideMark/>
          </w:tcPr>
          <w:p w14:paraId="22DF59A1" w14:textId="77777777" w:rsidR="00B73CF1" w:rsidRPr="002F79DC" w:rsidRDefault="00B73CF1" w:rsidP="00AD09A0">
            <w:pPr>
              <w:widowControl/>
              <w:jc w:val="right"/>
              <w:rPr>
                <w:rFonts w:ascii="等线" w:eastAsia="等线" w:hAnsi="等线" w:cs="宋体"/>
                <w:b/>
                <w:bCs/>
                <w:color w:val="000000"/>
                <w:kern w:val="0"/>
                <w:sz w:val="22"/>
              </w:rPr>
            </w:pPr>
            <w:r w:rsidRPr="002F79DC">
              <w:rPr>
                <w:rFonts w:ascii="等线" w:eastAsia="等线" w:hAnsi="等线" w:cs="宋体" w:hint="eastAsia"/>
                <w:b/>
                <w:bCs/>
                <w:color w:val="000000"/>
                <w:kern w:val="0"/>
                <w:sz w:val="22"/>
              </w:rPr>
              <w:t xml:space="preserve">0.0917 </w:t>
            </w:r>
          </w:p>
        </w:tc>
        <w:tc>
          <w:tcPr>
            <w:tcW w:w="907" w:type="dxa"/>
            <w:shd w:val="clear" w:color="auto" w:fill="auto"/>
            <w:noWrap/>
            <w:vAlign w:val="bottom"/>
            <w:hideMark/>
          </w:tcPr>
          <w:p w14:paraId="6D7E3B7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0.0965 </w:t>
            </w:r>
          </w:p>
        </w:tc>
        <w:tc>
          <w:tcPr>
            <w:tcW w:w="881" w:type="dxa"/>
            <w:shd w:val="clear" w:color="auto" w:fill="auto"/>
            <w:noWrap/>
            <w:vAlign w:val="bottom"/>
            <w:hideMark/>
          </w:tcPr>
          <w:p w14:paraId="1EBC5D7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0.0719 </w:t>
            </w:r>
          </w:p>
        </w:tc>
      </w:tr>
      <w:tr w:rsidR="00B73CF1" w:rsidRPr="002F79DC" w14:paraId="7361FAD1" w14:textId="77777777" w:rsidTr="00B73CF1">
        <w:trPr>
          <w:trHeight w:val="285"/>
        </w:trPr>
        <w:tc>
          <w:tcPr>
            <w:tcW w:w="1270" w:type="dxa"/>
            <w:shd w:val="clear" w:color="auto" w:fill="auto"/>
            <w:noWrap/>
            <w:vAlign w:val="bottom"/>
            <w:hideMark/>
          </w:tcPr>
          <w:p w14:paraId="0FDE4262" w14:textId="77777777" w:rsidR="00B73CF1" w:rsidRPr="002F79DC" w:rsidRDefault="00B73CF1" w:rsidP="00AD09A0">
            <w:pPr>
              <w:widowControl/>
              <w:jc w:val="left"/>
              <w:rPr>
                <w:rFonts w:ascii="等线" w:eastAsia="等线" w:hAnsi="等线" w:cs="宋体"/>
                <w:color w:val="000000"/>
                <w:kern w:val="0"/>
                <w:sz w:val="22"/>
                <w:highlight w:val="red"/>
              </w:rPr>
            </w:pPr>
            <w:r w:rsidRPr="002F79DC">
              <w:rPr>
                <w:rFonts w:ascii="等线" w:eastAsia="等线" w:hAnsi="等线" w:cs="宋体" w:hint="eastAsia"/>
                <w:color w:val="000000"/>
                <w:kern w:val="0"/>
                <w:sz w:val="22"/>
                <w:highlight w:val="red"/>
              </w:rPr>
              <w:t>算法5</w:t>
            </w:r>
          </w:p>
        </w:tc>
        <w:tc>
          <w:tcPr>
            <w:tcW w:w="906" w:type="dxa"/>
            <w:shd w:val="clear" w:color="auto" w:fill="auto"/>
            <w:noWrap/>
            <w:vAlign w:val="bottom"/>
            <w:hideMark/>
          </w:tcPr>
          <w:p w14:paraId="5CA55762"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0.0297 </w:t>
            </w:r>
          </w:p>
        </w:tc>
        <w:tc>
          <w:tcPr>
            <w:tcW w:w="907" w:type="dxa"/>
            <w:shd w:val="clear" w:color="auto" w:fill="auto"/>
            <w:noWrap/>
            <w:vAlign w:val="bottom"/>
            <w:hideMark/>
          </w:tcPr>
          <w:p w14:paraId="4E1623C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0.0336 </w:t>
            </w:r>
          </w:p>
        </w:tc>
        <w:tc>
          <w:tcPr>
            <w:tcW w:w="3686" w:type="dxa"/>
            <w:gridSpan w:val="2"/>
          </w:tcPr>
          <w:p w14:paraId="4C2A360E" w14:textId="77777777" w:rsidR="00B73CF1" w:rsidRPr="002F79DC" w:rsidRDefault="00B73CF1" w:rsidP="00AD09A0">
            <w:pPr>
              <w:widowControl/>
              <w:jc w:val="right"/>
              <w:rPr>
                <w:rFonts w:ascii="等线" w:eastAsia="等线" w:hAnsi="等线" w:cs="宋体" w:hint="eastAsia"/>
                <w:color w:val="000000"/>
                <w:kern w:val="0"/>
                <w:sz w:val="22"/>
              </w:rPr>
            </w:pPr>
          </w:p>
        </w:tc>
        <w:tc>
          <w:tcPr>
            <w:tcW w:w="907" w:type="dxa"/>
            <w:gridSpan w:val="2"/>
            <w:shd w:val="clear" w:color="auto" w:fill="auto"/>
            <w:noWrap/>
            <w:vAlign w:val="bottom"/>
            <w:hideMark/>
          </w:tcPr>
          <w:p w14:paraId="4266F5E3" w14:textId="735CDA28"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0.1018 </w:t>
            </w:r>
          </w:p>
        </w:tc>
        <w:tc>
          <w:tcPr>
            <w:tcW w:w="907" w:type="dxa"/>
            <w:shd w:val="clear" w:color="auto" w:fill="auto"/>
            <w:noWrap/>
            <w:vAlign w:val="bottom"/>
            <w:hideMark/>
          </w:tcPr>
          <w:p w14:paraId="02F3DD9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0.0078 </w:t>
            </w:r>
          </w:p>
        </w:tc>
        <w:tc>
          <w:tcPr>
            <w:tcW w:w="907" w:type="dxa"/>
            <w:shd w:val="clear" w:color="auto" w:fill="auto"/>
            <w:noWrap/>
            <w:vAlign w:val="bottom"/>
            <w:hideMark/>
          </w:tcPr>
          <w:p w14:paraId="608867FB"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0.0151 </w:t>
            </w:r>
          </w:p>
        </w:tc>
        <w:tc>
          <w:tcPr>
            <w:tcW w:w="907" w:type="dxa"/>
            <w:shd w:val="clear" w:color="auto" w:fill="auto"/>
            <w:noWrap/>
            <w:vAlign w:val="bottom"/>
            <w:hideMark/>
          </w:tcPr>
          <w:p w14:paraId="6C09F3A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0.0989 </w:t>
            </w:r>
          </w:p>
        </w:tc>
        <w:tc>
          <w:tcPr>
            <w:tcW w:w="907" w:type="dxa"/>
            <w:shd w:val="clear" w:color="auto" w:fill="auto"/>
            <w:noWrap/>
            <w:vAlign w:val="bottom"/>
            <w:hideMark/>
          </w:tcPr>
          <w:p w14:paraId="54D46A7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0.0638 </w:t>
            </w:r>
          </w:p>
        </w:tc>
        <w:tc>
          <w:tcPr>
            <w:tcW w:w="907" w:type="dxa"/>
            <w:gridSpan w:val="2"/>
            <w:shd w:val="clear" w:color="auto" w:fill="auto"/>
            <w:noWrap/>
            <w:vAlign w:val="bottom"/>
            <w:hideMark/>
          </w:tcPr>
          <w:p w14:paraId="74051E2F"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0.1181 </w:t>
            </w:r>
          </w:p>
        </w:tc>
        <w:tc>
          <w:tcPr>
            <w:tcW w:w="907" w:type="dxa"/>
            <w:shd w:val="clear" w:color="auto" w:fill="auto"/>
            <w:noWrap/>
            <w:vAlign w:val="bottom"/>
            <w:hideMark/>
          </w:tcPr>
          <w:p w14:paraId="0363F1CE"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0.1761 </w:t>
            </w:r>
          </w:p>
        </w:tc>
        <w:tc>
          <w:tcPr>
            <w:tcW w:w="909" w:type="dxa"/>
            <w:shd w:val="clear" w:color="auto" w:fill="auto"/>
            <w:noWrap/>
            <w:vAlign w:val="bottom"/>
            <w:hideMark/>
          </w:tcPr>
          <w:p w14:paraId="2C4021B6"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0.0352 </w:t>
            </w:r>
          </w:p>
        </w:tc>
        <w:tc>
          <w:tcPr>
            <w:tcW w:w="907" w:type="dxa"/>
            <w:shd w:val="clear" w:color="auto" w:fill="auto"/>
            <w:noWrap/>
            <w:vAlign w:val="bottom"/>
            <w:hideMark/>
          </w:tcPr>
          <w:p w14:paraId="335A0D9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0.0989 </w:t>
            </w:r>
          </w:p>
        </w:tc>
        <w:tc>
          <w:tcPr>
            <w:tcW w:w="907" w:type="dxa"/>
            <w:shd w:val="clear" w:color="auto" w:fill="auto"/>
            <w:noWrap/>
            <w:vAlign w:val="bottom"/>
            <w:hideMark/>
          </w:tcPr>
          <w:p w14:paraId="20C86F3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0.1008 </w:t>
            </w:r>
          </w:p>
        </w:tc>
        <w:tc>
          <w:tcPr>
            <w:tcW w:w="881" w:type="dxa"/>
            <w:shd w:val="clear" w:color="auto" w:fill="auto"/>
            <w:noWrap/>
            <w:vAlign w:val="bottom"/>
            <w:hideMark/>
          </w:tcPr>
          <w:p w14:paraId="445E5EA7"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0.0733 </w:t>
            </w:r>
          </w:p>
        </w:tc>
      </w:tr>
      <w:tr w:rsidR="00B73CF1" w:rsidRPr="002F79DC" w14:paraId="2861AB78" w14:textId="77777777" w:rsidTr="00B73CF1">
        <w:trPr>
          <w:trHeight w:val="285"/>
        </w:trPr>
        <w:tc>
          <w:tcPr>
            <w:tcW w:w="1270" w:type="dxa"/>
            <w:shd w:val="clear" w:color="auto" w:fill="auto"/>
            <w:noWrap/>
            <w:vAlign w:val="bottom"/>
            <w:hideMark/>
          </w:tcPr>
          <w:p w14:paraId="10E00F14" w14:textId="77777777" w:rsidR="00B73CF1" w:rsidRPr="002F79DC" w:rsidRDefault="00B73CF1" w:rsidP="00AD09A0">
            <w:pPr>
              <w:widowControl/>
              <w:jc w:val="left"/>
              <w:rPr>
                <w:rFonts w:ascii="等线" w:eastAsia="等线" w:hAnsi="等线" w:cs="宋体"/>
                <w:color w:val="000000"/>
                <w:kern w:val="0"/>
                <w:sz w:val="22"/>
                <w:highlight w:val="red"/>
              </w:rPr>
            </w:pPr>
            <w:r w:rsidRPr="002F79DC">
              <w:rPr>
                <w:rFonts w:ascii="等线" w:eastAsia="等线" w:hAnsi="等线" w:cs="宋体" w:hint="eastAsia"/>
                <w:color w:val="000000"/>
                <w:kern w:val="0"/>
                <w:sz w:val="22"/>
                <w:highlight w:val="red"/>
              </w:rPr>
              <w:t>算法6</w:t>
            </w:r>
          </w:p>
        </w:tc>
        <w:tc>
          <w:tcPr>
            <w:tcW w:w="906" w:type="dxa"/>
            <w:shd w:val="clear" w:color="auto" w:fill="auto"/>
            <w:noWrap/>
            <w:vAlign w:val="bottom"/>
            <w:hideMark/>
          </w:tcPr>
          <w:p w14:paraId="7EAF1C26" w14:textId="77777777" w:rsidR="00B73CF1" w:rsidRPr="002F79DC" w:rsidRDefault="00B73CF1" w:rsidP="00AD09A0">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0.027</w:t>
            </w:r>
            <w:r>
              <w:rPr>
                <w:rFonts w:ascii="等线" w:eastAsia="等线" w:hAnsi="等线" w:cs="宋体"/>
                <w:color w:val="000000"/>
                <w:kern w:val="0"/>
                <w:sz w:val="22"/>
              </w:rPr>
              <w:t>9</w:t>
            </w:r>
          </w:p>
        </w:tc>
        <w:tc>
          <w:tcPr>
            <w:tcW w:w="907" w:type="dxa"/>
            <w:shd w:val="clear" w:color="auto" w:fill="auto"/>
            <w:noWrap/>
            <w:vAlign w:val="bottom"/>
            <w:hideMark/>
          </w:tcPr>
          <w:p w14:paraId="1ED7CC40"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0.0329 </w:t>
            </w:r>
          </w:p>
        </w:tc>
        <w:tc>
          <w:tcPr>
            <w:tcW w:w="3686" w:type="dxa"/>
            <w:gridSpan w:val="2"/>
          </w:tcPr>
          <w:p w14:paraId="66C0BA76" w14:textId="77777777" w:rsidR="00B73CF1" w:rsidRPr="002F79DC" w:rsidRDefault="00B73CF1" w:rsidP="00AD09A0">
            <w:pPr>
              <w:widowControl/>
              <w:jc w:val="right"/>
              <w:rPr>
                <w:rFonts w:ascii="等线" w:eastAsia="等线" w:hAnsi="等线" w:cs="宋体" w:hint="eastAsia"/>
                <w:color w:val="000000"/>
                <w:kern w:val="0"/>
                <w:sz w:val="22"/>
              </w:rPr>
            </w:pPr>
          </w:p>
        </w:tc>
        <w:tc>
          <w:tcPr>
            <w:tcW w:w="907" w:type="dxa"/>
            <w:gridSpan w:val="2"/>
            <w:shd w:val="clear" w:color="auto" w:fill="auto"/>
            <w:noWrap/>
            <w:vAlign w:val="bottom"/>
            <w:hideMark/>
          </w:tcPr>
          <w:p w14:paraId="57C38333" w14:textId="0A6884F1"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0.0973 </w:t>
            </w:r>
          </w:p>
        </w:tc>
        <w:tc>
          <w:tcPr>
            <w:tcW w:w="907" w:type="dxa"/>
            <w:shd w:val="clear" w:color="auto" w:fill="auto"/>
            <w:noWrap/>
            <w:vAlign w:val="bottom"/>
            <w:hideMark/>
          </w:tcPr>
          <w:p w14:paraId="028D0E1A"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0.0075 </w:t>
            </w:r>
          </w:p>
        </w:tc>
        <w:tc>
          <w:tcPr>
            <w:tcW w:w="907" w:type="dxa"/>
            <w:shd w:val="clear" w:color="auto" w:fill="auto"/>
            <w:noWrap/>
            <w:vAlign w:val="bottom"/>
            <w:hideMark/>
          </w:tcPr>
          <w:p w14:paraId="7862B55D"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0.0135 </w:t>
            </w:r>
          </w:p>
        </w:tc>
        <w:tc>
          <w:tcPr>
            <w:tcW w:w="907" w:type="dxa"/>
            <w:shd w:val="clear" w:color="auto" w:fill="auto"/>
            <w:noWrap/>
            <w:vAlign w:val="bottom"/>
            <w:hideMark/>
          </w:tcPr>
          <w:p w14:paraId="7DD49A4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0.0927 </w:t>
            </w:r>
          </w:p>
        </w:tc>
        <w:tc>
          <w:tcPr>
            <w:tcW w:w="907" w:type="dxa"/>
            <w:shd w:val="clear" w:color="auto" w:fill="auto"/>
            <w:noWrap/>
            <w:vAlign w:val="bottom"/>
            <w:hideMark/>
          </w:tcPr>
          <w:p w14:paraId="602FC9D8"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0.0633 </w:t>
            </w:r>
          </w:p>
        </w:tc>
        <w:tc>
          <w:tcPr>
            <w:tcW w:w="907" w:type="dxa"/>
            <w:gridSpan w:val="2"/>
            <w:shd w:val="clear" w:color="auto" w:fill="auto"/>
            <w:noWrap/>
            <w:vAlign w:val="bottom"/>
            <w:hideMark/>
          </w:tcPr>
          <w:p w14:paraId="245F4FE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0.1244 </w:t>
            </w:r>
          </w:p>
        </w:tc>
        <w:tc>
          <w:tcPr>
            <w:tcW w:w="907" w:type="dxa"/>
            <w:shd w:val="clear" w:color="auto" w:fill="auto"/>
            <w:noWrap/>
            <w:vAlign w:val="bottom"/>
            <w:hideMark/>
          </w:tcPr>
          <w:p w14:paraId="7788B14C"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0.1752 </w:t>
            </w:r>
          </w:p>
        </w:tc>
        <w:tc>
          <w:tcPr>
            <w:tcW w:w="909" w:type="dxa"/>
            <w:shd w:val="clear" w:color="auto" w:fill="auto"/>
            <w:noWrap/>
            <w:vAlign w:val="bottom"/>
            <w:hideMark/>
          </w:tcPr>
          <w:p w14:paraId="520697C9"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0.0340 </w:t>
            </w:r>
          </w:p>
        </w:tc>
        <w:tc>
          <w:tcPr>
            <w:tcW w:w="907" w:type="dxa"/>
            <w:shd w:val="clear" w:color="auto" w:fill="auto"/>
            <w:noWrap/>
            <w:vAlign w:val="bottom"/>
            <w:hideMark/>
          </w:tcPr>
          <w:p w14:paraId="61F9D881"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0.1001 </w:t>
            </w:r>
          </w:p>
        </w:tc>
        <w:tc>
          <w:tcPr>
            <w:tcW w:w="907" w:type="dxa"/>
            <w:shd w:val="clear" w:color="auto" w:fill="auto"/>
            <w:noWrap/>
            <w:vAlign w:val="bottom"/>
            <w:hideMark/>
          </w:tcPr>
          <w:p w14:paraId="48F3A893"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0.0979 </w:t>
            </w:r>
          </w:p>
        </w:tc>
        <w:tc>
          <w:tcPr>
            <w:tcW w:w="881" w:type="dxa"/>
            <w:shd w:val="clear" w:color="auto" w:fill="auto"/>
            <w:noWrap/>
            <w:vAlign w:val="bottom"/>
            <w:hideMark/>
          </w:tcPr>
          <w:p w14:paraId="4696F5D4" w14:textId="77777777" w:rsidR="00B73CF1" w:rsidRPr="002F79DC" w:rsidRDefault="00B73CF1" w:rsidP="00AD09A0">
            <w:pPr>
              <w:widowControl/>
              <w:jc w:val="righ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0.0722 </w:t>
            </w:r>
          </w:p>
        </w:tc>
      </w:tr>
    </w:tbl>
    <w:p w14:paraId="6FD59C21" w14:textId="77777777" w:rsidR="00351CE1" w:rsidRPr="00351CE1" w:rsidRDefault="00351CE1" w:rsidP="007E7924">
      <w:pPr>
        <w:rPr>
          <w:b/>
          <w:bCs/>
          <w:sz w:val="24"/>
          <w:szCs w:val="28"/>
        </w:rPr>
      </w:pPr>
    </w:p>
    <w:tbl>
      <w:tblPr>
        <w:tblW w:w="16609" w:type="dxa"/>
        <w:tblLook w:val="04A0" w:firstRow="1" w:lastRow="0" w:firstColumn="1" w:lastColumn="0" w:noHBand="0" w:noVBand="1"/>
      </w:tblPr>
      <w:tblGrid>
        <w:gridCol w:w="11482"/>
        <w:gridCol w:w="2463"/>
        <w:gridCol w:w="222"/>
        <w:gridCol w:w="222"/>
        <w:gridCol w:w="222"/>
        <w:gridCol w:w="222"/>
        <w:gridCol w:w="222"/>
        <w:gridCol w:w="222"/>
        <w:gridCol w:w="222"/>
        <w:gridCol w:w="222"/>
        <w:gridCol w:w="222"/>
        <w:gridCol w:w="222"/>
        <w:gridCol w:w="222"/>
        <w:gridCol w:w="222"/>
      </w:tblGrid>
      <w:tr w:rsidR="002F79DC" w:rsidRPr="002F79DC" w14:paraId="6F74F18D" w14:textId="77777777" w:rsidTr="004F51F3">
        <w:trPr>
          <w:trHeight w:val="285"/>
        </w:trPr>
        <w:tc>
          <w:tcPr>
            <w:tcW w:w="16609" w:type="dxa"/>
            <w:gridSpan w:val="14"/>
            <w:shd w:val="clear" w:color="auto" w:fill="auto"/>
            <w:noWrap/>
            <w:vAlign w:val="bottom"/>
            <w:hideMark/>
          </w:tcPr>
          <w:p w14:paraId="228F532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算法1：ADCensus+CBCA(4)+WTA+RV(4)+PI+MB</w:t>
            </w:r>
          </w:p>
        </w:tc>
      </w:tr>
      <w:tr w:rsidR="002F79DC" w:rsidRPr="002F79DC" w14:paraId="363B2252" w14:textId="77777777" w:rsidTr="004F51F3">
        <w:trPr>
          <w:trHeight w:val="285"/>
        </w:trPr>
        <w:tc>
          <w:tcPr>
            <w:tcW w:w="11482" w:type="dxa"/>
            <w:shd w:val="clear" w:color="000000" w:fill="FFF2CC"/>
            <w:noWrap/>
            <w:vAlign w:val="bottom"/>
            <w:hideMark/>
          </w:tcPr>
          <w:p w14:paraId="7463A2E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算法2：ADCensus+CBCA(4)+FromTopVm(6, 1.08)+RV(4)+PI+MB</w:t>
            </w:r>
          </w:p>
        </w:tc>
        <w:tc>
          <w:tcPr>
            <w:tcW w:w="2463" w:type="dxa"/>
            <w:shd w:val="clear" w:color="auto" w:fill="auto"/>
            <w:noWrap/>
            <w:vAlign w:val="bottom"/>
            <w:hideMark/>
          </w:tcPr>
          <w:p w14:paraId="2D6CB14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D9263D"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E9CD64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1D4BBF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93B63E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74238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083DBF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D9B72F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F9669E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869027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F90FA6F"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7E42E52"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7D1C9E5"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3D531E69" w14:textId="77777777" w:rsidTr="004F51F3">
        <w:trPr>
          <w:trHeight w:val="285"/>
        </w:trPr>
        <w:tc>
          <w:tcPr>
            <w:tcW w:w="11482" w:type="dxa"/>
            <w:shd w:val="clear" w:color="auto" w:fill="auto"/>
            <w:noWrap/>
            <w:vAlign w:val="bottom"/>
            <w:hideMark/>
          </w:tcPr>
          <w:p w14:paraId="15A06C3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算法3：ADCensus+CBCA(4)+FromTopVm(6, 1.08)+RV_BG_SmallPrior(4)+PI+MB</w:t>
            </w:r>
          </w:p>
        </w:tc>
        <w:tc>
          <w:tcPr>
            <w:tcW w:w="2463" w:type="dxa"/>
            <w:shd w:val="clear" w:color="auto" w:fill="auto"/>
            <w:noWrap/>
            <w:vAlign w:val="bottom"/>
            <w:hideMark/>
          </w:tcPr>
          <w:p w14:paraId="4665792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E616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EFFC8B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5C3788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F3DC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468F949"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A3034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4F315C"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0725966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07AA2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918B2D3"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3913C1D"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5BC213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251602C4" w14:textId="77777777" w:rsidTr="004F51F3">
        <w:trPr>
          <w:trHeight w:val="285"/>
        </w:trPr>
        <w:tc>
          <w:tcPr>
            <w:tcW w:w="11482" w:type="dxa"/>
            <w:shd w:val="clear" w:color="auto" w:fill="auto"/>
            <w:noWrap/>
            <w:vAlign w:val="bottom"/>
            <w:hideMark/>
          </w:tcPr>
          <w:p w14:paraId="38C27D6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算法4：ADCensus+guideFilter+WTA+RV(4)+PI+MB</w:t>
            </w:r>
          </w:p>
        </w:tc>
        <w:tc>
          <w:tcPr>
            <w:tcW w:w="2463" w:type="dxa"/>
            <w:shd w:val="clear" w:color="auto" w:fill="auto"/>
            <w:noWrap/>
            <w:vAlign w:val="bottom"/>
            <w:hideMark/>
          </w:tcPr>
          <w:p w14:paraId="1851E1C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84ECDA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22347B6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526DE77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D54C48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80426C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250F29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6786C1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4D6ABE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A8DB40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414FBB"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99CA02F"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BA1074"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5F28235" w14:textId="77777777" w:rsidTr="004F51F3">
        <w:trPr>
          <w:trHeight w:val="285"/>
        </w:trPr>
        <w:tc>
          <w:tcPr>
            <w:tcW w:w="11482" w:type="dxa"/>
            <w:shd w:val="clear" w:color="auto" w:fill="auto"/>
            <w:noWrap/>
            <w:vAlign w:val="bottom"/>
            <w:hideMark/>
          </w:tcPr>
          <w:p w14:paraId="5874DDC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算法5：ADCensus+guideFilter+FromTopVm(6, 1.08)+RV(4)+PI+MB</w:t>
            </w:r>
          </w:p>
        </w:tc>
        <w:tc>
          <w:tcPr>
            <w:tcW w:w="2463" w:type="dxa"/>
            <w:shd w:val="clear" w:color="auto" w:fill="auto"/>
            <w:noWrap/>
            <w:vAlign w:val="bottom"/>
            <w:hideMark/>
          </w:tcPr>
          <w:p w14:paraId="166C6366"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72E0690"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BBE993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A093AE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F24D0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5269889A"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5AA6BE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5F9CB8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B02527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3215C5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1E064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6882157C"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17F2670"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B086673" w14:textId="77777777" w:rsidTr="004F51F3">
        <w:trPr>
          <w:trHeight w:val="285"/>
        </w:trPr>
        <w:tc>
          <w:tcPr>
            <w:tcW w:w="11482" w:type="dxa"/>
            <w:shd w:val="clear" w:color="auto" w:fill="auto"/>
            <w:noWrap/>
            <w:vAlign w:val="bottom"/>
            <w:hideMark/>
          </w:tcPr>
          <w:p w14:paraId="237A1E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算法6：ADCensus+guideFilter+WTA+RV_BG_SmallPrior(4)+PI+MB</w:t>
            </w:r>
          </w:p>
        </w:tc>
        <w:tc>
          <w:tcPr>
            <w:tcW w:w="2463" w:type="dxa"/>
            <w:shd w:val="clear" w:color="auto" w:fill="auto"/>
            <w:noWrap/>
            <w:vAlign w:val="bottom"/>
            <w:hideMark/>
          </w:tcPr>
          <w:p w14:paraId="1EE5301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71D61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F2F08FE"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A78F3E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D31DA0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C863B1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4951D65"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7958F3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FA35365"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7C3288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4F7816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2C915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6D02AD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bl>
    <w:p w14:paraId="1906A1FE" w14:textId="77777777" w:rsidR="002F79DC" w:rsidRPr="002F79DC" w:rsidRDefault="002F79DC" w:rsidP="007E7924">
      <w:pPr>
        <w:rPr>
          <w:b/>
          <w:bCs/>
          <w:sz w:val="24"/>
          <w:szCs w:val="28"/>
        </w:rPr>
      </w:pPr>
    </w:p>
    <w:p w14:paraId="2EE01FF5" w14:textId="77777777" w:rsidR="002F79DC" w:rsidRDefault="002F79DC" w:rsidP="007E7924">
      <w:pPr>
        <w:rPr>
          <w:b/>
          <w:bCs/>
          <w:sz w:val="24"/>
          <w:szCs w:val="28"/>
        </w:rPr>
      </w:pPr>
    </w:p>
    <w:p w14:paraId="597FA93F" w14:textId="2E813BCE" w:rsidR="007E7924" w:rsidRDefault="007E7924" w:rsidP="007E7924">
      <w:pPr>
        <w:rPr>
          <w:b/>
          <w:bCs/>
          <w:sz w:val="24"/>
          <w:szCs w:val="28"/>
        </w:rPr>
      </w:pPr>
      <w:r w:rsidRPr="00113AFE">
        <w:rPr>
          <w:b/>
          <w:bCs/>
          <w:sz w:val="24"/>
          <w:szCs w:val="28"/>
        </w:rPr>
        <w:lastRenderedPageBreak/>
        <w:t>4.2</w:t>
      </w:r>
      <w:r w:rsidR="00D81381" w:rsidRPr="00113AFE">
        <w:rPr>
          <w:rFonts w:hint="eastAsia"/>
          <w:b/>
          <w:bCs/>
          <w:sz w:val="24"/>
          <w:szCs w:val="28"/>
        </w:rPr>
        <w:t>联合插值</w:t>
      </w:r>
      <w:r w:rsidRPr="00113AFE">
        <w:rPr>
          <w:rFonts w:hint="eastAsia"/>
          <w:b/>
          <w:bCs/>
          <w:sz w:val="24"/>
          <w:szCs w:val="28"/>
        </w:rPr>
        <w:t>策略的有效性</w:t>
      </w:r>
    </w:p>
    <w:p w14:paraId="7E327488" w14:textId="77777777" w:rsidR="00351CE1" w:rsidRPr="00113AFE" w:rsidRDefault="00351CE1" w:rsidP="007E7924">
      <w:pPr>
        <w:rPr>
          <w:b/>
          <w:bCs/>
          <w:sz w:val="24"/>
          <w:szCs w:val="28"/>
        </w:rPr>
      </w:pPr>
    </w:p>
    <w:p w14:paraId="488ACCC7" w14:textId="77777777" w:rsidR="007E7924" w:rsidRPr="00592E7A" w:rsidRDefault="007E7924" w:rsidP="007E7924">
      <w:pPr>
        <w:pStyle w:val="2"/>
      </w:pPr>
      <w:r>
        <w:rPr>
          <w:rFonts w:hint="eastAsia"/>
        </w:rPr>
        <w:t>5.结论</w:t>
      </w:r>
    </w:p>
    <w:p w14:paraId="0FDEB9F9" w14:textId="5B3148FD" w:rsidR="000F3D8A" w:rsidRDefault="00351CE1">
      <w:r>
        <w:rPr>
          <w:rFonts w:hint="eastAsia"/>
        </w:rPr>
        <w:t>问题1：结合邻域的</w:t>
      </w:r>
    </w:p>
    <w:p w14:paraId="694C45E1" w14:textId="76B0F320" w:rsidR="00B8687B" w:rsidRDefault="003E2796">
      <w:r>
        <w:rPr>
          <w:rFonts w:hint="eastAsia"/>
        </w:rPr>
        <w:t>宋老师，我做了</w:t>
      </w:r>
      <w:r w:rsidR="00B8687B">
        <w:rPr>
          <w:rFonts w:hint="eastAsia"/>
        </w:rPr>
        <w:t>下面两个工作：</w:t>
      </w:r>
    </w:p>
    <w:p w14:paraId="0CCA017B" w14:textId="64C8795C" w:rsidR="003E2796" w:rsidRDefault="00B8687B">
      <w:r>
        <w:rPr>
          <w:rFonts w:hint="eastAsia"/>
        </w:rPr>
        <w:t>一：对</w:t>
      </w:r>
      <w:r w:rsidR="003E2796">
        <w:rPr>
          <w:rFonts w:hint="eastAsia"/>
        </w:rPr>
        <w:t>两个Census编码方式的尝试，</w:t>
      </w:r>
      <w:r w:rsidR="006D4F88">
        <w:rPr>
          <w:rFonts w:hint="eastAsia"/>
        </w:rPr>
        <w:t>编码1</w:t>
      </w:r>
      <w:r w:rsidR="003E2796">
        <w:rPr>
          <w:rFonts w:hint="eastAsia"/>
        </w:rPr>
        <w:t>是沿着矩形窗口的每一圈移动编码，比较当前点和下一点的大小，然后，移动到下一点。</w:t>
      </w:r>
      <w:r w:rsidR="006D4F88">
        <w:rPr>
          <w:rFonts w:hint="eastAsia"/>
        </w:rPr>
        <w:t>编码2</w:t>
      </w:r>
      <w:r w:rsidR="003E2796">
        <w:rPr>
          <w:rFonts w:hint="eastAsia"/>
        </w:rPr>
        <w:t>是沿着每一行蛇形移动编码，也是比较当前点和下一点的大小后移动到下一点。</w:t>
      </w:r>
    </w:p>
    <w:p w14:paraId="3E0C4146" w14:textId="3E2D2856" w:rsidR="006D4F88" w:rsidRDefault="006D4F88">
      <w:pPr>
        <w:rPr>
          <w:rFonts w:hint="eastAsia"/>
        </w:rPr>
      </w:pPr>
    </w:p>
    <w:p w14:paraId="13FB4249" w14:textId="5A7D94EE" w:rsidR="006D4F88" w:rsidRDefault="006D4F88">
      <w:r>
        <w:rPr>
          <w:rFonts w:hint="eastAsia"/>
          <w:noProof/>
        </w:rPr>
        <w:drawing>
          <wp:anchor distT="0" distB="0" distL="114300" distR="114300" simplePos="0" relativeHeight="251659264" behindDoc="0" locked="0" layoutInCell="1" allowOverlap="1" wp14:anchorId="1E367C7D" wp14:editId="7A63AE3F">
            <wp:simplePos x="0" y="0"/>
            <wp:positionH relativeFrom="margin">
              <wp:align>center</wp:align>
            </wp:positionH>
            <wp:positionV relativeFrom="paragraph">
              <wp:posOffset>-136525</wp:posOffset>
            </wp:positionV>
            <wp:extent cx="2001520" cy="3558540"/>
            <wp:effectExtent l="2540" t="0" r="127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22180448.jpg"/>
                    <pic:cNvPicPr/>
                  </pic:nvPicPr>
                  <pic:blipFill>
                    <a:blip r:embed="rId245" cstate="print">
                      <a:extLst>
                        <a:ext uri="{28A0092B-C50C-407E-A947-70E740481C1C}">
                          <a14:useLocalDpi xmlns:a14="http://schemas.microsoft.com/office/drawing/2010/main" val="0"/>
                        </a:ext>
                      </a:extLst>
                    </a:blip>
                    <a:stretch>
                      <a:fillRect/>
                    </a:stretch>
                  </pic:blipFill>
                  <pic:spPr>
                    <a:xfrm rot="16200000">
                      <a:off x="0" y="0"/>
                      <a:ext cx="2001520" cy="35585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和原始Census对比，两者的错误率增加了，编码1错误率增加在1%以内，编码2错误率比编码1高，4张图中有两张图超过了1%。还没有</w:t>
      </w:r>
      <w:r w:rsidR="00294EFD">
        <w:rPr>
          <w:rFonts w:hint="eastAsia"/>
        </w:rPr>
        <w:t>尝试</w:t>
      </w:r>
      <w:r>
        <w:rPr>
          <w:rFonts w:hint="eastAsia"/>
        </w:rPr>
        <w:t>组合的方式。</w:t>
      </w:r>
    </w:p>
    <w:p w14:paraId="07A2FF5D" w14:textId="132B41D8" w:rsidR="006D4F88" w:rsidRDefault="006D4F88"/>
    <w:p w14:paraId="7D89BD24" w14:textId="59EBEBE5" w:rsidR="006D4F88" w:rsidRDefault="00B8687B">
      <w:r>
        <w:rPr>
          <w:rFonts w:hint="eastAsia"/>
        </w:rPr>
        <w:t>二：不设置阈值范围，观察价值最小的6个视差值中含有正确视差的情况，对比了CBCA和引导滤波做代价聚合的不同，发现：</w:t>
      </w:r>
    </w:p>
    <w:p w14:paraId="370AFC1B" w14:textId="635D5985" w:rsidR="00B8687B" w:rsidRDefault="00B8687B">
      <w:r>
        <w:rPr>
          <w:rFonts w:hint="eastAsia"/>
        </w:rPr>
        <w:t>用引导滤波做待机聚合后的代价卷，含有更多的最小视差外的正确视差，而且多数分布在遮挡区和视察不连续区；而CBCA后的代价卷中，最小视差外的正确视差</w:t>
      </w:r>
      <w:r w:rsidR="00294EFD">
        <w:rPr>
          <w:rFonts w:hint="eastAsia"/>
        </w:rPr>
        <w:t>在重复纹理或者非物体边缘区域分布较多。</w:t>
      </w:r>
    </w:p>
    <w:p w14:paraId="0F401FEE" w14:textId="3A1E5169" w:rsidR="00294EFD" w:rsidRDefault="00294EFD">
      <w:r>
        <w:rPr>
          <w:rFonts w:hint="eastAsia"/>
        </w:rPr>
        <w:t>所以导致该算法在引导滤波上表现不好的原因可能是该算法对于遮挡区和视差不连续区不大行。得再试试改进，降低其将正确视差（最小代价的）判断错的同时，增强其可靠性。</w:t>
      </w:r>
    </w:p>
    <w:p w14:paraId="3825F486" w14:textId="546B3DDA" w:rsidR="00DA337F" w:rsidRDefault="00DA337F"/>
    <w:p w14:paraId="3B86EE72" w14:textId="77777777" w:rsidR="00DA337F" w:rsidRPr="00DA337F" w:rsidRDefault="00DA337F" w:rsidP="00DA337F"/>
    <w:p w14:paraId="5492AF37" w14:textId="77777777" w:rsidR="00DA337F" w:rsidRPr="00DA337F" w:rsidRDefault="00DA337F" w:rsidP="00DA337F"/>
    <w:p w14:paraId="558458A2" w14:textId="3DCF36EC" w:rsidR="00DA337F" w:rsidRDefault="00DA337F" w:rsidP="00DA337F">
      <w:pPr>
        <w:tabs>
          <w:tab w:val="left" w:pos="930"/>
        </w:tabs>
      </w:pPr>
      <w:r>
        <w:tab/>
      </w:r>
    </w:p>
    <w:p w14:paraId="517AC40A" w14:textId="6DBFA3CC" w:rsidR="00DA337F" w:rsidRDefault="00DA337F" w:rsidP="00DA337F">
      <w:pPr>
        <w:tabs>
          <w:tab w:val="left" w:pos="930"/>
        </w:tabs>
      </w:pPr>
    </w:p>
    <w:p w14:paraId="6BFBC616" w14:textId="34EB394C" w:rsidR="00DA337F" w:rsidRDefault="00DA337F" w:rsidP="00DA337F">
      <w:pPr>
        <w:tabs>
          <w:tab w:val="left" w:pos="930"/>
        </w:tabs>
      </w:pPr>
    </w:p>
    <w:p w14:paraId="3F01E377" w14:textId="6604778D" w:rsidR="00DA337F" w:rsidRPr="00DA337F" w:rsidRDefault="00DA337F" w:rsidP="00DA337F">
      <w:pPr>
        <w:tabs>
          <w:tab w:val="left" w:pos="930"/>
        </w:tabs>
      </w:pPr>
    </w:p>
    <w:p w14:paraId="7F3BEDD4" w14:textId="3BE9A1A6" w:rsidR="00DA337F" w:rsidRPr="00DA337F" w:rsidRDefault="00DA337F" w:rsidP="00DA337F"/>
    <w:p w14:paraId="147AB4AA" w14:textId="0047F1C1" w:rsidR="00DA337F" w:rsidRPr="00DA337F" w:rsidRDefault="00DA337F" w:rsidP="00DA337F"/>
    <w:p w14:paraId="1D333610" w14:textId="77777777" w:rsidR="00DA337F" w:rsidRPr="00DA337F" w:rsidRDefault="00DA337F" w:rsidP="00DA337F"/>
    <w:p w14:paraId="33D8FDFF" w14:textId="62FB8404" w:rsidR="00DA337F" w:rsidRPr="00DA337F" w:rsidRDefault="00DA337F" w:rsidP="00DA337F"/>
    <w:p w14:paraId="389318C4" w14:textId="77777777" w:rsidR="00DA337F" w:rsidRPr="00DA337F" w:rsidRDefault="00DA337F" w:rsidP="00DA337F"/>
    <w:p w14:paraId="2842397E" w14:textId="77777777" w:rsidR="00DA337F" w:rsidRPr="00DA337F" w:rsidRDefault="00DA337F" w:rsidP="00DA337F"/>
    <w:p w14:paraId="2E64F80B" w14:textId="77777777" w:rsidR="00DA337F" w:rsidRPr="00DA337F" w:rsidRDefault="00DA337F" w:rsidP="00DA337F"/>
    <w:p w14:paraId="12AA6C75" w14:textId="0516B5F8" w:rsidR="00DA337F" w:rsidRPr="00DA337F" w:rsidRDefault="00DA337F" w:rsidP="00DA337F"/>
    <w:p w14:paraId="00D39A57" w14:textId="77777777" w:rsidR="00DA337F" w:rsidRPr="00DA337F" w:rsidRDefault="00DA337F" w:rsidP="00DA337F"/>
    <w:p w14:paraId="0ADD43D7" w14:textId="77777777" w:rsidR="00DA337F" w:rsidRPr="00DA337F" w:rsidRDefault="00DA337F" w:rsidP="00DA337F"/>
    <w:p w14:paraId="040B855E" w14:textId="77777777" w:rsidR="00DA337F" w:rsidRPr="00DA337F" w:rsidRDefault="00DA337F" w:rsidP="00DA337F"/>
    <w:p w14:paraId="54B077CA" w14:textId="77777777" w:rsidR="00DA337F" w:rsidRPr="00DA337F" w:rsidRDefault="00DA337F" w:rsidP="00DA337F"/>
    <w:p w14:paraId="7317C7F7" w14:textId="77777777" w:rsidR="00DA337F" w:rsidRPr="00DA337F" w:rsidRDefault="00DA337F" w:rsidP="00DA337F"/>
    <w:p w14:paraId="4DDF9316" w14:textId="77777777" w:rsidR="00DA337F" w:rsidRPr="00DA337F" w:rsidRDefault="00DA337F" w:rsidP="00DA337F"/>
    <w:p w14:paraId="3512AAA4" w14:textId="77777777" w:rsidR="00DA337F" w:rsidRPr="00DA337F" w:rsidRDefault="00DA337F" w:rsidP="00DA337F"/>
    <w:p w14:paraId="4CBCC82F" w14:textId="77777777" w:rsidR="00DA337F" w:rsidRPr="00DA337F" w:rsidRDefault="00DA337F" w:rsidP="00DA337F"/>
    <w:p w14:paraId="00C05FC6" w14:textId="28291FFC" w:rsidR="00DA337F" w:rsidRPr="00DA337F" w:rsidRDefault="00DA337F" w:rsidP="00DA337F"/>
    <w:sectPr w:rsidR="00DA337F" w:rsidRPr="00DA337F">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71742" w16cid:durableId="221DEF7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C4A9D" w14:textId="77777777" w:rsidR="003B43E7" w:rsidRDefault="003B43E7" w:rsidP="007E7924">
      <w:r>
        <w:separator/>
      </w:r>
    </w:p>
  </w:endnote>
  <w:endnote w:type="continuationSeparator" w:id="0">
    <w:p w14:paraId="3526790A" w14:textId="77777777" w:rsidR="003B43E7" w:rsidRDefault="003B43E7"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7A80B" w14:textId="77777777" w:rsidR="003B43E7" w:rsidRDefault="003B43E7" w:rsidP="007E7924">
      <w:r>
        <w:separator/>
      </w:r>
    </w:p>
  </w:footnote>
  <w:footnote w:type="continuationSeparator" w:id="0">
    <w:p w14:paraId="0EA9B23E" w14:textId="77777777" w:rsidR="003B43E7" w:rsidRDefault="003B43E7"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5F2"/>
    <w:multiLevelType w:val="hybridMultilevel"/>
    <w:tmpl w:val="6B7CFD54"/>
    <w:lvl w:ilvl="0" w:tplc="6C4E89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A7925"/>
    <w:multiLevelType w:val="hybridMultilevel"/>
    <w:tmpl w:val="748E0D00"/>
    <w:lvl w:ilvl="0" w:tplc="6560AC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13"/>
    <w:rsid w:val="00002C22"/>
    <w:rsid w:val="0003203D"/>
    <w:rsid w:val="00035CB7"/>
    <w:rsid w:val="000406A8"/>
    <w:rsid w:val="000474EE"/>
    <w:rsid w:val="00057CBD"/>
    <w:rsid w:val="000765E1"/>
    <w:rsid w:val="00077894"/>
    <w:rsid w:val="00085B88"/>
    <w:rsid w:val="000A0E80"/>
    <w:rsid w:val="000A4560"/>
    <w:rsid w:val="000A5146"/>
    <w:rsid w:val="000B4FDC"/>
    <w:rsid w:val="000C1AE1"/>
    <w:rsid w:val="000E0FF9"/>
    <w:rsid w:val="000F37F3"/>
    <w:rsid w:val="000F3D8A"/>
    <w:rsid w:val="001020E3"/>
    <w:rsid w:val="00113395"/>
    <w:rsid w:val="00113AFE"/>
    <w:rsid w:val="00115E7F"/>
    <w:rsid w:val="0011626A"/>
    <w:rsid w:val="00122520"/>
    <w:rsid w:val="001313A1"/>
    <w:rsid w:val="00140A59"/>
    <w:rsid w:val="001416A1"/>
    <w:rsid w:val="0014449C"/>
    <w:rsid w:val="0015284E"/>
    <w:rsid w:val="0015527D"/>
    <w:rsid w:val="001600A7"/>
    <w:rsid w:val="0016678F"/>
    <w:rsid w:val="00175DF0"/>
    <w:rsid w:val="00177D7C"/>
    <w:rsid w:val="001A107E"/>
    <w:rsid w:val="001A7614"/>
    <w:rsid w:val="001C0133"/>
    <w:rsid w:val="001D00B5"/>
    <w:rsid w:val="001E0AB5"/>
    <w:rsid w:val="001E51DE"/>
    <w:rsid w:val="001F3994"/>
    <w:rsid w:val="00205A66"/>
    <w:rsid w:val="00216DC0"/>
    <w:rsid w:val="00223DE7"/>
    <w:rsid w:val="002304F1"/>
    <w:rsid w:val="00237546"/>
    <w:rsid w:val="00253BFC"/>
    <w:rsid w:val="00255F2C"/>
    <w:rsid w:val="0025731B"/>
    <w:rsid w:val="00261BA1"/>
    <w:rsid w:val="00294EFD"/>
    <w:rsid w:val="002A415A"/>
    <w:rsid w:val="002B0C12"/>
    <w:rsid w:val="002C19EA"/>
    <w:rsid w:val="002C7287"/>
    <w:rsid w:val="002D29B5"/>
    <w:rsid w:val="002D6F3A"/>
    <w:rsid w:val="002E35CF"/>
    <w:rsid w:val="002E6A86"/>
    <w:rsid w:val="002F031C"/>
    <w:rsid w:val="002F79DC"/>
    <w:rsid w:val="003018F7"/>
    <w:rsid w:val="00305309"/>
    <w:rsid w:val="003210EB"/>
    <w:rsid w:val="00323216"/>
    <w:rsid w:val="00335C57"/>
    <w:rsid w:val="00351CE1"/>
    <w:rsid w:val="00371065"/>
    <w:rsid w:val="00380629"/>
    <w:rsid w:val="00394270"/>
    <w:rsid w:val="00396641"/>
    <w:rsid w:val="00396D1E"/>
    <w:rsid w:val="0039718F"/>
    <w:rsid w:val="003B43E7"/>
    <w:rsid w:val="003B7101"/>
    <w:rsid w:val="003C5342"/>
    <w:rsid w:val="003E0758"/>
    <w:rsid w:val="003E2796"/>
    <w:rsid w:val="003E40A7"/>
    <w:rsid w:val="003E5796"/>
    <w:rsid w:val="00403271"/>
    <w:rsid w:val="004045C7"/>
    <w:rsid w:val="00420826"/>
    <w:rsid w:val="0043325C"/>
    <w:rsid w:val="00444C1C"/>
    <w:rsid w:val="00450733"/>
    <w:rsid w:val="0046225C"/>
    <w:rsid w:val="00471BD2"/>
    <w:rsid w:val="00485A7B"/>
    <w:rsid w:val="004B7888"/>
    <w:rsid w:val="004D2596"/>
    <w:rsid w:val="004E2419"/>
    <w:rsid w:val="004F2966"/>
    <w:rsid w:val="004F51F3"/>
    <w:rsid w:val="0051554C"/>
    <w:rsid w:val="00517061"/>
    <w:rsid w:val="005204A5"/>
    <w:rsid w:val="005443AD"/>
    <w:rsid w:val="0054529F"/>
    <w:rsid w:val="00546B99"/>
    <w:rsid w:val="00556753"/>
    <w:rsid w:val="00557030"/>
    <w:rsid w:val="00560DAD"/>
    <w:rsid w:val="0056158D"/>
    <w:rsid w:val="005646B0"/>
    <w:rsid w:val="00566F80"/>
    <w:rsid w:val="0056754B"/>
    <w:rsid w:val="00581657"/>
    <w:rsid w:val="00586445"/>
    <w:rsid w:val="005A35DA"/>
    <w:rsid w:val="005D0904"/>
    <w:rsid w:val="005D75A8"/>
    <w:rsid w:val="005E0ADF"/>
    <w:rsid w:val="005E15D0"/>
    <w:rsid w:val="005E7A13"/>
    <w:rsid w:val="005F238A"/>
    <w:rsid w:val="005F3A83"/>
    <w:rsid w:val="0060435E"/>
    <w:rsid w:val="006059CB"/>
    <w:rsid w:val="00606CDF"/>
    <w:rsid w:val="00610062"/>
    <w:rsid w:val="006302F5"/>
    <w:rsid w:val="00643AC0"/>
    <w:rsid w:val="006472C1"/>
    <w:rsid w:val="00652016"/>
    <w:rsid w:val="00663D37"/>
    <w:rsid w:val="006704B6"/>
    <w:rsid w:val="0069142B"/>
    <w:rsid w:val="00697AB6"/>
    <w:rsid w:val="006A6E4D"/>
    <w:rsid w:val="006A7390"/>
    <w:rsid w:val="006B2152"/>
    <w:rsid w:val="006B446B"/>
    <w:rsid w:val="006B6340"/>
    <w:rsid w:val="006D2732"/>
    <w:rsid w:val="006D4F88"/>
    <w:rsid w:val="006D6936"/>
    <w:rsid w:val="006E4F2E"/>
    <w:rsid w:val="006E55E0"/>
    <w:rsid w:val="006F2353"/>
    <w:rsid w:val="006F265F"/>
    <w:rsid w:val="006F5A3E"/>
    <w:rsid w:val="0070067C"/>
    <w:rsid w:val="007076BE"/>
    <w:rsid w:val="00712582"/>
    <w:rsid w:val="0072334B"/>
    <w:rsid w:val="0073552E"/>
    <w:rsid w:val="0074303E"/>
    <w:rsid w:val="007452DA"/>
    <w:rsid w:val="00751A4E"/>
    <w:rsid w:val="00756405"/>
    <w:rsid w:val="007838B1"/>
    <w:rsid w:val="007909E5"/>
    <w:rsid w:val="007A20C8"/>
    <w:rsid w:val="007A58B1"/>
    <w:rsid w:val="007B5D22"/>
    <w:rsid w:val="007B675C"/>
    <w:rsid w:val="007D267E"/>
    <w:rsid w:val="007D2710"/>
    <w:rsid w:val="007D2756"/>
    <w:rsid w:val="007D2A15"/>
    <w:rsid w:val="007E7924"/>
    <w:rsid w:val="007E7FC6"/>
    <w:rsid w:val="007F31A0"/>
    <w:rsid w:val="007F5378"/>
    <w:rsid w:val="00824897"/>
    <w:rsid w:val="00827FA2"/>
    <w:rsid w:val="008307D0"/>
    <w:rsid w:val="00847A9D"/>
    <w:rsid w:val="008509D3"/>
    <w:rsid w:val="00853C65"/>
    <w:rsid w:val="008731DB"/>
    <w:rsid w:val="00893184"/>
    <w:rsid w:val="008961EC"/>
    <w:rsid w:val="008A1F83"/>
    <w:rsid w:val="008A7069"/>
    <w:rsid w:val="008C298F"/>
    <w:rsid w:val="008C3879"/>
    <w:rsid w:val="008D1B4F"/>
    <w:rsid w:val="008D44B6"/>
    <w:rsid w:val="008E5734"/>
    <w:rsid w:val="008F1EB3"/>
    <w:rsid w:val="00903D63"/>
    <w:rsid w:val="00905AFF"/>
    <w:rsid w:val="00925364"/>
    <w:rsid w:val="00925E6E"/>
    <w:rsid w:val="00934D5C"/>
    <w:rsid w:val="009556D6"/>
    <w:rsid w:val="00956C6B"/>
    <w:rsid w:val="0096029D"/>
    <w:rsid w:val="00963F61"/>
    <w:rsid w:val="0097724D"/>
    <w:rsid w:val="009A5C80"/>
    <w:rsid w:val="009B564C"/>
    <w:rsid w:val="009B67AB"/>
    <w:rsid w:val="009D3D2E"/>
    <w:rsid w:val="009E53F3"/>
    <w:rsid w:val="00A03A1C"/>
    <w:rsid w:val="00A0512C"/>
    <w:rsid w:val="00A104F9"/>
    <w:rsid w:val="00A10C81"/>
    <w:rsid w:val="00A3679A"/>
    <w:rsid w:val="00A528CF"/>
    <w:rsid w:val="00A57355"/>
    <w:rsid w:val="00A60F69"/>
    <w:rsid w:val="00A64B5B"/>
    <w:rsid w:val="00A67EB4"/>
    <w:rsid w:val="00A754E6"/>
    <w:rsid w:val="00A82D8C"/>
    <w:rsid w:val="00A84BF9"/>
    <w:rsid w:val="00A92177"/>
    <w:rsid w:val="00AB099A"/>
    <w:rsid w:val="00AB38CC"/>
    <w:rsid w:val="00AB5357"/>
    <w:rsid w:val="00AB6881"/>
    <w:rsid w:val="00AB7FB0"/>
    <w:rsid w:val="00AC2631"/>
    <w:rsid w:val="00AC756F"/>
    <w:rsid w:val="00AD09A0"/>
    <w:rsid w:val="00AD3ABE"/>
    <w:rsid w:val="00AE4671"/>
    <w:rsid w:val="00AF189C"/>
    <w:rsid w:val="00B40CC7"/>
    <w:rsid w:val="00B416FC"/>
    <w:rsid w:val="00B73CF1"/>
    <w:rsid w:val="00B77AD7"/>
    <w:rsid w:val="00B85F42"/>
    <w:rsid w:val="00B8687B"/>
    <w:rsid w:val="00B8706B"/>
    <w:rsid w:val="00B93768"/>
    <w:rsid w:val="00B948C3"/>
    <w:rsid w:val="00BB5C8F"/>
    <w:rsid w:val="00BB600A"/>
    <w:rsid w:val="00BC1D8B"/>
    <w:rsid w:val="00BD706D"/>
    <w:rsid w:val="00C0053A"/>
    <w:rsid w:val="00C11E8D"/>
    <w:rsid w:val="00C139B2"/>
    <w:rsid w:val="00C20AAF"/>
    <w:rsid w:val="00C214AF"/>
    <w:rsid w:val="00C34204"/>
    <w:rsid w:val="00C37547"/>
    <w:rsid w:val="00C5641D"/>
    <w:rsid w:val="00C620C3"/>
    <w:rsid w:val="00C6363E"/>
    <w:rsid w:val="00C645DA"/>
    <w:rsid w:val="00C64D0C"/>
    <w:rsid w:val="00C7430D"/>
    <w:rsid w:val="00C939C4"/>
    <w:rsid w:val="00C949BD"/>
    <w:rsid w:val="00C9559D"/>
    <w:rsid w:val="00CA430D"/>
    <w:rsid w:val="00CD3BD1"/>
    <w:rsid w:val="00CE1C3F"/>
    <w:rsid w:val="00CE2890"/>
    <w:rsid w:val="00CF4F6F"/>
    <w:rsid w:val="00CF5DE5"/>
    <w:rsid w:val="00CF75A4"/>
    <w:rsid w:val="00D16004"/>
    <w:rsid w:val="00D17A20"/>
    <w:rsid w:val="00D26C79"/>
    <w:rsid w:val="00D301D8"/>
    <w:rsid w:val="00D3154F"/>
    <w:rsid w:val="00D34DAD"/>
    <w:rsid w:val="00D41581"/>
    <w:rsid w:val="00D43A82"/>
    <w:rsid w:val="00D81381"/>
    <w:rsid w:val="00D81DF2"/>
    <w:rsid w:val="00D85418"/>
    <w:rsid w:val="00D939F8"/>
    <w:rsid w:val="00DA337F"/>
    <w:rsid w:val="00DA4E36"/>
    <w:rsid w:val="00DA57CB"/>
    <w:rsid w:val="00DD6589"/>
    <w:rsid w:val="00DD7707"/>
    <w:rsid w:val="00DE2266"/>
    <w:rsid w:val="00DE2FE0"/>
    <w:rsid w:val="00DE7846"/>
    <w:rsid w:val="00E14654"/>
    <w:rsid w:val="00E20458"/>
    <w:rsid w:val="00E265FE"/>
    <w:rsid w:val="00E30AD9"/>
    <w:rsid w:val="00E42209"/>
    <w:rsid w:val="00E56D1E"/>
    <w:rsid w:val="00E62451"/>
    <w:rsid w:val="00E66DF3"/>
    <w:rsid w:val="00E77338"/>
    <w:rsid w:val="00E8249F"/>
    <w:rsid w:val="00E854F8"/>
    <w:rsid w:val="00E945D0"/>
    <w:rsid w:val="00E96505"/>
    <w:rsid w:val="00EA1FB8"/>
    <w:rsid w:val="00EB29A2"/>
    <w:rsid w:val="00ED4E77"/>
    <w:rsid w:val="00ED7DFD"/>
    <w:rsid w:val="00EE5197"/>
    <w:rsid w:val="00EF156A"/>
    <w:rsid w:val="00EF4E99"/>
    <w:rsid w:val="00F0377F"/>
    <w:rsid w:val="00F344E8"/>
    <w:rsid w:val="00F5724B"/>
    <w:rsid w:val="00F60C44"/>
    <w:rsid w:val="00F72851"/>
    <w:rsid w:val="00F72B20"/>
    <w:rsid w:val="00F8167E"/>
    <w:rsid w:val="00F83DCE"/>
    <w:rsid w:val="00F95424"/>
    <w:rsid w:val="00FA48AC"/>
    <w:rsid w:val="00FA6533"/>
    <w:rsid w:val="00FB00B0"/>
    <w:rsid w:val="00FB1057"/>
    <w:rsid w:val="00FB2FCA"/>
    <w:rsid w:val="00FC13AA"/>
    <w:rsid w:val="00FE4D09"/>
    <w:rsid w:val="00FF3070"/>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B7030125-784D-4BB1-AD68-5FA8403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semiHidden/>
    <w:unhideWhenUsed/>
    <w:rsid w:val="007E7924"/>
    <w:pPr>
      <w:jc w:val="left"/>
    </w:pPr>
  </w:style>
  <w:style w:type="character" w:customStyle="1" w:styleId="ab">
    <w:name w:val="批注文字 字符"/>
    <w:basedOn w:val="a0"/>
    <w:link w:val="aa"/>
    <w:uiPriority w:val="99"/>
    <w:semiHidden/>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 w:type="paragraph" w:customStyle="1" w:styleId="MTDisplayEquation">
    <w:name w:val="MTDisplayEquation"/>
    <w:basedOn w:val="a"/>
    <w:next w:val="a"/>
    <w:link w:val="MTDisplayEquation0"/>
    <w:rsid w:val="00751A4E"/>
    <w:pPr>
      <w:tabs>
        <w:tab w:val="center" w:pos="4160"/>
        <w:tab w:val="right" w:pos="8300"/>
      </w:tabs>
      <w:ind w:firstLine="420"/>
    </w:pPr>
  </w:style>
  <w:style w:type="character" w:customStyle="1" w:styleId="MTDisplayEquation0">
    <w:name w:val="MTDisplayEquation 字符"/>
    <w:basedOn w:val="a0"/>
    <w:link w:val="MTDisplayEquation"/>
    <w:rsid w:val="00751A4E"/>
  </w:style>
  <w:style w:type="character" w:customStyle="1" w:styleId="MTEquationSection">
    <w:name w:val="MTEquationSection"/>
    <w:basedOn w:val="a0"/>
    <w:rsid w:val="00035CB7"/>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404">
      <w:bodyDiv w:val="1"/>
      <w:marLeft w:val="0"/>
      <w:marRight w:val="0"/>
      <w:marTop w:val="0"/>
      <w:marBottom w:val="0"/>
      <w:divBdr>
        <w:top w:val="none" w:sz="0" w:space="0" w:color="auto"/>
        <w:left w:val="none" w:sz="0" w:space="0" w:color="auto"/>
        <w:bottom w:val="none" w:sz="0" w:space="0" w:color="auto"/>
        <w:right w:val="none" w:sz="0" w:space="0" w:color="auto"/>
      </w:divBdr>
    </w:div>
    <w:div w:id="685864176">
      <w:bodyDiv w:val="1"/>
      <w:marLeft w:val="0"/>
      <w:marRight w:val="0"/>
      <w:marTop w:val="0"/>
      <w:marBottom w:val="0"/>
      <w:divBdr>
        <w:top w:val="none" w:sz="0" w:space="0" w:color="auto"/>
        <w:left w:val="none" w:sz="0" w:space="0" w:color="auto"/>
        <w:bottom w:val="none" w:sz="0" w:space="0" w:color="auto"/>
        <w:right w:val="none" w:sz="0" w:space="0" w:color="auto"/>
      </w:divBdr>
    </w:div>
    <w:div w:id="1307469927">
      <w:bodyDiv w:val="1"/>
      <w:marLeft w:val="0"/>
      <w:marRight w:val="0"/>
      <w:marTop w:val="0"/>
      <w:marBottom w:val="0"/>
      <w:divBdr>
        <w:top w:val="none" w:sz="0" w:space="0" w:color="auto"/>
        <w:left w:val="none" w:sz="0" w:space="0" w:color="auto"/>
        <w:bottom w:val="none" w:sz="0" w:space="0" w:color="auto"/>
        <w:right w:val="none" w:sz="0" w:space="0" w:color="auto"/>
      </w:divBdr>
    </w:div>
    <w:div w:id="14583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image" Target="media/image62.wmf"/><Relationship Id="rId159" Type="http://schemas.openxmlformats.org/officeDocument/2006/relationships/oleObject" Target="embeddings/oleObject80.bin"/><Relationship Id="rId170" Type="http://schemas.openxmlformats.org/officeDocument/2006/relationships/image" Target="media/image80.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2.bin"/><Relationship Id="rId247" Type="http://schemas.microsoft.com/office/2011/relationships/people" Target="people.xml"/><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3.wmf"/><Relationship Id="rId181" Type="http://schemas.openxmlformats.org/officeDocument/2006/relationships/oleObject" Target="embeddings/oleObject89.bin"/><Relationship Id="rId216" Type="http://schemas.openxmlformats.org/officeDocument/2006/relationships/oleObject" Target="embeddings/oleObject107.bin"/><Relationship Id="rId237" Type="http://schemas.openxmlformats.org/officeDocument/2006/relationships/image" Target="media/image112.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7.wmf"/><Relationship Id="rId118" Type="http://schemas.openxmlformats.org/officeDocument/2006/relationships/oleObject" Target="embeddings/oleObject59.bin"/><Relationship Id="rId139" Type="http://schemas.openxmlformats.org/officeDocument/2006/relationships/oleObject" Target="embeddings/oleObject70.bin"/><Relationship Id="rId85" Type="http://schemas.openxmlformats.org/officeDocument/2006/relationships/oleObject" Target="embeddings/oleObject41.bin"/><Relationship Id="rId150" Type="http://schemas.openxmlformats.org/officeDocument/2006/relationships/image" Target="media/image68.wmf"/><Relationship Id="rId171" Type="http://schemas.openxmlformats.org/officeDocument/2006/relationships/oleObject" Target="embeddings/oleObject84.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wmf"/><Relationship Id="rId129" Type="http://schemas.openxmlformats.org/officeDocument/2006/relationships/image" Target="media/image58.wmf"/><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oleObject" Target="embeddings/oleObject119.bin"/><Relationship Id="rId23" Type="http://schemas.openxmlformats.org/officeDocument/2006/relationships/oleObject" Target="embeddings/oleObject8.bin"/><Relationship Id="rId119" Type="http://schemas.openxmlformats.org/officeDocument/2006/relationships/image" Target="media/image53.wmf"/><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81.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3.bin"/><Relationship Id="rId249" Type="http://schemas.microsoft.com/office/2016/09/relationships/commentsIds" Target="commentsIds.xml"/><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7.bin"/><Relationship Id="rId120" Type="http://schemas.openxmlformats.org/officeDocument/2006/relationships/oleObject" Target="embeddings/oleObject60.bin"/><Relationship Id="rId141" Type="http://schemas.openxmlformats.org/officeDocument/2006/relationships/oleObject" Target="embeddings/oleObject71.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90.bin"/><Relationship Id="rId218" Type="http://schemas.openxmlformats.org/officeDocument/2006/relationships/oleObject" Target="embeddings/oleObject108.bin"/><Relationship Id="rId239" Type="http://schemas.openxmlformats.org/officeDocument/2006/relationships/image" Target="media/image113.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image" Target="media/image59.wmf"/><Relationship Id="rId152" Type="http://schemas.openxmlformats.org/officeDocument/2006/relationships/image" Target="media/image69.wmf"/><Relationship Id="rId173" Type="http://schemas.openxmlformats.org/officeDocument/2006/relationships/oleObject" Target="embeddings/oleObject85.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4.bin"/><Relationship Id="rId240" Type="http://schemas.openxmlformats.org/officeDocument/2006/relationships/oleObject" Target="embeddings/oleObject120.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49.bin"/><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image" Target="media/image87.wmf"/><Relationship Id="rId219" Type="http://schemas.openxmlformats.org/officeDocument/2006/relationships/image" Target="media/image104.wmf"/><Relationship Id="rId230" Type="http://schemas.openxmlformats.org/officeDocument/2006/relationships/oleObject" Target="embeddings/oleObject115.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82.wmf"/><Relationship Id="rId195" Type="http://schemas.openxmlformats.org/officeDocument/2006/relationships/oleObject" Target="embeddings/oleObject96.bin"/><Relationship Id="rId209" Type="http://schemas.openxmlformats.org/officeDocument/2006/relationships/oleObject" Target="embeddings/oleObject103.bin"/><Relationship Id="rId220" Type="http://schemas.openxmlformats.org/officeDocument/2006/relationships/oleObject" Target="embeddings/oleObject109.bin"/><Relationship Id="rId241" Type="http://schemas.openxmlformats.org/officeDocument/2006/relationships/image" Target="media/image11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78" Type="http://schemas.openxmlformats.org/officeDocument/2006/relationships/image" Target="media/image34.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5.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10" Type="http://schemas.openxmlformats.org/officeDocument/2006/relationships/oleObject" Target="embeddings/oleObject104.bin"/><Relationship Id="rId215" Type="http://schemas.openxmlformats.org/officeDocument/2006/relationships/image" Target="media/image102.wmf"/><Relationship Id="rId236" Type="http://schemas.openxmlformats.org/officeDocument/2006/relationships/oleObject" Target="embeddings/oleObject118.bin"/><Relationship Id="rId26" Type="http://schemas.openxmlformats.org/officeDocument/2006/relationships/image" Target="media/image10.wmf"/><Relationship Id="rId231" Type="http://schemas.openxmlformats.org/officeDocument/2006/relationships/image" Target="media/image109.wmf"/><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oleObject" Target="embeddings/oleObject86.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oleObject" Target="embeddings/oleObject121.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83.bin"/><Relationship Id="rId186" Type="http://schemas.openxmlformats.org/officeDocument/2006/relationships/image" Target="media/image88.wmf"/><Relationship Id="rId211" Type="http://schemas.openxmlformats.org/officeDocument/2006/relationships/image" Target="media/image100.wmf"/><Relationship Id="rId232" Type="http://schemas.openxmlformats.org/officeDocument/2006/relationships/oleObject" Target="embeddings/oleObject116.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image" Target="media/image35.wmf"/><Relationship Id="rId155" Type="http://schemas.openxmlformats.org/officeDocument/2006/relationships/oleObject" Target="embeddings/oleObject78.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image" Target="media/image11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62.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6.png"/><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7.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8.bin"/><Relationship Id="rId156" Type="http://schemas.openxmlformats.org/officeDocument/2006/relationships/image" Target="media/image71.wmf"/><Relationship Id="rId177" Type="http://schemas.openxmlformats.org/officeDocument/2006/relationships/oleObject" Target="embeddings/oleObject87.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image" Target="media/image77.png"/><Relationship Id="rId188" Type="http://schemas.openxmlformats.org/officeDocument/2006/relationships/image" Target="media/image89.wmf"/><Relationship Id="rId71" Type="http://schemas.openxmlformats.org/officeDocument/2006/relationships/oleObject" Target="embeddings/oleObject34.bin"/><Relationship Id="rId92" Type="http://schemas.openxmlformats.org/officeDocument/2006/relationships/image" Target="media/image41.wmf"/><Relationship Id="rId213" Type="http://schemas.openxmlformats.org/officeDocument/2006/relationships/image" Target="media/image101.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image" Target="media/image84.wmf"/><Relationship Id="rId61" Type="http://schemas.openxmlformats.org/officeDocument/2006/relationships/oleObject" Target="embeddings/oleObject29.bin"/><Relationship Id="rId82" Type="http://schemas.openxmlformats.org/officeDocument/2006/relationships/image" Target="media/image36.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16.jpeg"/><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8.png"/><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40.bin"/><Relationship Id="rId179" Type="http://schemas.openxmlformats.org/officeDocument/2006/relationships/oleObject" Target="embeddings/oleObject88.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fontTable" Target="fontTable.xml"/><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image" Target="media/image7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A5A5-95D0-4431-B238-104A35AA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20115</TotalTime>
  <Pages>10</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63</cp:revision>
  <dcterms:created xsi:type="dcterms:W3CDTF">2020-02-22T00:44:00Z</dcterms:created>
  <dcterms:modified xsi:type="dcterms:W3CDTF">2020-03-26T08:29:00Z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(#E1)</vt:lpwstr>
  </property>
  <property fmtid="{D5CDD505-2E9C-101B-9397-08002B2CF9AE}" pid="5" name="MTEquationSection">
    <vt:lpwstr>1</vt:lpwstr>
  </property>
</Properties>
</file>