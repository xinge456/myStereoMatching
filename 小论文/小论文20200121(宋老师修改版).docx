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AE542" w14:textId="77777777" w:rsidR="004356B1" w:rsidRDefault="00ED42A3" w:rsidP="004356B1">
      <w:pPr>
        <w:pStyle w:val="2"/>
        <w:jc w:val="center"/>
      </w:pPr>
      <w:r>
        <w:rPr>
          <w:rFonts w:hint="eastAsia"/>
        </w:rPr>
        <w:t>基于匹配</w:t>
      </w:r>
      <w:r w:rsidR="00247DC7">
        <w:rPr>
          <w:rFonts w:hint="eastAsia"/>
        </w:rPr>
        <w:t>代价</w:t>
      </w:r>
      <w:r>
        <w:rPr>
          <w:rFonts w:hint="eastAsia"/>
        </w:rPr>
        <w:t>卷</w:t>
      </w:r>
      <w:r w:rsidR="00247DC7">
        <w:rPr>
          <w:rFonts w:hint="eastAsia"/>
        </w:rPr>
        <w:t>融合和多步</w:t>
      </w:r>
      <w:r w:rsidR="004356B1">
        <w:rPr>
          <w:rFonts w:hint="eastAsia"/>
        </w:rPr>
        <w:t>插值策略的立体匹配</w:t>
      </w:r>
    </w:p>
    <w:p w14:paraId="4D29CD3F" w14:textId="77777777" w:rsidR="008C6FA0" w:rsidRDefault="008C6FA0" w:rsidP="004356B1">
      <w:pPr>
        <w:pStyle w:val="2"/>
      </w:pPr>
      <w:r>
        <w:rPr>
          <w:rFonts w:hint="eastAsia"/>
        </w:rPr>
        <w:t>1.摘要</w:t>
      </w:r>
    </w:p>
    <w:p w14:paraId="57B3D389" w14:textId="77777777" w:rsidR="008C6FA0" w:rsidRDefault="00247DC7" w:rsidP="00ED42A3">
      <w:pPr>
        <w:ind w:firstLine="420"/>
      </w:pPr>
      <w:r>
        <w:rPr>
          <w:rFonts w:hint="eastAsia"/>
        </w:rPr>
        <w:t>针对</w:t>
      </w:r>
      <w:r w:rsidR="00DF411D">
        <w:rPr>
          <w:rFonts w:hint="eastAsia"/>
        </w:rPr>
        <w:t>双目立体匹配算法中的自适应窗口法</w:t>
      </w:r>
      <w:r>
        <w:rPr>
          <w:rFonts w:hint="eastAsia"/>
        </w:rPr>
        <w:t>在重复纹理区表现不好的问题提出了一种基于</w:t>
      </w:r>
      <w:r w:rsidR="00ED42A3">
        <w:rPr>
          <w:rFonts w:hint="eastAsia"/>
        </w:rPr>
        <w:t>匹配代价卷</w:t>
      </w:r>
      <w:r>
        <w:rPr>
          <w:rFonts w:hint="eastAsia"/>
        </w:rPr>
        <w:t>融合的策略；</w:t>
      </w:r>
      <w:r w:rsidR="002105CF">
        <w:rPr>
          <w:rFonts w:hint="eastAsia"/>
        </w:rPr>
        <w:t>在后处理步骤中，提出一种基于分割的插值策略，提高</w:t>
      </w:r>
      <w:r w:rsidR="00ED42A3">
        <w:rPr>
          <w:rFonts w:hint="eastAsia"/>
        </w:rPr>
        <w:t>了</w:t>
      </w:r>
      <w:r w:rsidR="002105CF">
        <w:rPr>
          <w:rFonts w:hint="eastAsia"/>
        </w:rPr>
        <w:t>图片左右边界处的匹配精度，并且提出一种联合三种插值策略的方法，比已有的双插值策略匹配精度更高。</w:t>
      </w:r>
      <w:r w:rsidR="001F54CA">
        <w:rPr>
          <w:rFonts w:hint="eastAsia"/>
        </w:rPr>
        <w:t>与其他经典立体匹配算法的对比证明了本方法在计算视差精度上的优势。</w:t>
      </w:r>
    </w:p>
    <w:p w14:paraId="28C70CF5" w14:textId="77777777" w:rsidR="004356B1" w:rsidRDefault="00D02C22" w:rsidP="004356B1">
      <w:pPr>
        <w:pStyle w:val="2"/>
      </w:pPr>
      <w:r>
        <w:rPr>
          <w:rFonts w:hint="eastAsia"/>
        </w:rPr>
        <w:t>引言</w:t>
      </w:r>
    </w:p>
    <w:p w14:paraId="7748D2D7" w14:textId="138B1E66" w:rsidR="004356B1" w:rsidRDefault="004356B1" w:rsidP="004356B1">
      <w:pPr>
        <w:ind w:firstLine="420"/>
      </w:pPr>
      <w:r>
        <w:rPr>
          <w:rFonts w:hint="eastAsia"/>
        </w:rPr>
        <w:t>立体匹配</w:t>
      </w:r>
      <w:r w:rsidR="007C3DA1">
        <w:rPr>
          <w:rFonts w:hint="eastAsia"/>
        </w:rPr>
        <w:t>通过搜寻左右图片对的</w:t>
      </w:r>
      <w:r w:rsidR="00F04576">
        <w:rPr>
          <w:rFonts w:hint="eastAsia"/>
        </w:rPr>
        <w:t>对应像素点来计算视差，根据三角相似性原理，从视差值可求出物体到</w:t>
      </w:r>
      <w:r w:rsidR="007C3DA1">
        <w:rPr>
          <w:rFonts w:hint="eastAsia"/>
        </w:rPr>
        <w:t>相机的距离</w:t>
      </w:r>
      <w:r w:rsidR="00ED42A3">
        <w:rPr>
          <w:rFonts w:hint="eastAsia"/>
        </w:rPr>
        <w:t>。立体匹配</w:t>
      </w:r>
      <w:r w:rsidR="00B73FCB">
        <w:rPr>
          <w:rFonts w:hint="eastAsia"/>
        </w:rPr>
        <w:t>算法被</w:t>
      </w:r>
      <w:r>
        <w:rPr>
          <w:rFonts w:hint="eastAsia"/>
        </w:rPr>
        <w:t>广泛应用于自动驾驶，智能机器人，S</w:t>
      </w:r>
      <w:r>
        <w:t>l</w:t>
      </w:r>
      <w:r>
        <w:rPr>
          <w:rFonts w:hint="eastAsia"/>
        </w:rPr>
        <w:t>am等领域</w:t>
      </w:r>
      <w:r w:rsidR="00B73FCB">
        <w:rPr>
          <w:rFonts w:hint="eastAsia"/>
        </w:rPr>
        <w:t>中</w:t>
      </w:r>
      <w:r>
        <w:rPr>
          <w:rFonts w:hint="eastAsia"/>
        </w:rPr>
        <w:t>，是计算机视觉领域的研究热点</w:t>
      </w:r>
      <w:ins w:id="0" w:author="vicky song" w:date="2020-01-21T12:28:00Z">
        <w:r w:rsidR="008F25B1" w:rsidRPr="008F25B1">
          <w:rPr>
            <w:rFonts w:hint="eastAsia"/>
            <w:highlight w:val="yellow"/>
            <w:rPrChange w:id="1" w:author="vicky song" w:date="2020-01-21T12:28:00Z">
              <w:rPr>
                <w:rFonts w:hint="eastAsia"/>
              </w:rPr>
            </w:rPrChange>
          </w:rPr>
          <w:t>[参考文献</w:t>
        </w:r>
        <w:r w:rsidR="008F25B1" w:rsidRPr="008F25B1">
          <w:rPr>
            <w:highlight w:val="yellow"/>
            <w:rPrChange w:id="2" w:author="vicky song" w:date="2020-01-21T12:28:00Z">
              <w:rPr/>
            </w:rPrChange>
          </w:rPr>
          <w:t>]</w:t>
        </w:r>
      </w:ins>
      <w:r>
        <w:rPr>
          <w:rFonts w:hint="eastAsia"/>
        </w:rPr>
        <w:t>。根据**</w:t>
      </w:r>
      <w:r w:rsidR="007C3DA1">
        <w:rPr>
          <w:rFonts w:hint="eastAsia"/>
        </w:rPr>
        <w:t>的分类，立体匹配算法被分为全局立体匹配和局部立体匹配</w:t>
      </w:r>
      <w:ins w:id="3" w:author="vicky song" w:date="2020-01-21T12:33:00Z">
        <w:r w:rsidR="008F25B1" w:rsidRPr="00D74058">
          <w:rPr>
            <w:rFonts w:hint="eastAsia"/>
            <w:highlight w:val="yellow"/>
          </w:rPr>
          <w:t>[</w:t>
        </w:r>
        <w:r w:rsidR="008F25B1">
          <w:rPr>
            <w:rFonts w:hint="eastAsia"/>
            <w:highlight w:val="yellow"/>
          </w:rPr>
          <w:t xml:space="preserve"> </w:t>
        </w:r>
        <w:r w:rsidR="008F25B1" w:rsidRPr="00D74058">
          <w:rPr>
            <w:highlight w:val="yellow"/>
          </w:rPr>
          <w:t>]</w:t>
        </w:r>
      </w:ins>
      <w:ins w:id="4" w:author="vicky song" w:date="2020-01-21T12:34:00Z">
        <w:r w:rsidR="008F25B1">
          <w:rPr>
            <w:rFonts w:hint="eastAsia"/>
          </w:rPr>
          <w:t>。</w:t>
        </w:r>
      </w:ins>
      <w:del w:id="5" w:author="vicky song" w:date="2020-01-21T12:34:00Z">
        <w:r w:rsidDel="008F25B1">
          <w:rPr>
            <w:rFonts w:hint="eastAsia"/>
          </w:rPr>
          <w:delText>，</w:delText>
        </w:r>
      </w:del>
      <w:r>
        <w:rPr>
          <w:rFonts w:hint="eastAsia"/>
        </w:rPr>
        <w:t>全局算法将视差计算表述</w:t>
      </w:r>
      <w:r w:rsidR="007C3DA1">
        <w:rPr>
          <w:rFonts w:hint="eastAsia"/>
        </w:rPr>
        <w:t>为一个能量最小化的问题，可以通过置信度传播、图割</w:t>
      </w:r>
      <w:r w:rsidR="00EB0150">
        <w:rPr>
          <w:rFonts w:hint="eastAsia"/>
        </w:rPr>
        <w:t>等算法</w:t>
      </w:r>
      <w:r w:rsidR="007C3DA1">
        <w:rPr>
          <w:rFonts w:hint="eastAsia"/>
        </w:rPr>
        <w:t>来求解，匹配精度高，但</w:t>
      </w:r>
      <w:r w:rsidR="00555641">
        <w:rPr>
          <w:rFonts w:hint="eastAsia"/>
        </w:rPr>
        <w:t>计算耗时</w:t>
      </w:r>
      <w:r w:rsidR="00B73FCB">
        <w:rPr>
          <w:rFonts w:hint="eastAsia"/>
        </w:rPr>
        <w:t>；</w:t>
      </w:r>
      <w:r>
        <w:rPr>
          <w:rFonts w:hint="eastAsia"/>
        </w:rPr>
        <w:t>局部匹配算法通过为目标</w:t>
      </w:r>
      <w:r w:rsidR="00D02C22">
        <w:rPr>
          <w:rFonts w:hint="eastAsia"/>
        </w:rPr>
        <w:t>像素点构建局部支持窗口，利用邻域信息来降低匹配的模糊性，具有实现</w:t>
      </w:r>
      <w:r>
        <w:rPr>
          <w:rFonts w:hint="eastAsia"/>
        </w:rPr>
        <w:t>简</w:t>
      </w:r>
      <w:r w:rsidR="00D02C22">
        <w:rPr>
          <w:rFonts w:hint="eastAsia"/>
        </w:rPr>
        <w:t>单，运行速度块的优点</w:t>
      </w:r>
      <w:r>
        <w:rPr>
          <w:rFonts w:hint="eastAsia"/>
        </w:rPr>
        <w:t>，一些局部算法的精度可以媲美全局算法，使得局部匹配算法广泛地应用于现实任务，尤其是实时任务中。局部立体匹配流程通常被分为四个步骤：匹配代价计算、代价聚合、视差计算</w:t>
      </w:r>
      <w:ins w:id="6" w:author="vicky song" w:date="2020-01-21T12:45:00Z">
        <w:r w:rsidR="00FA3899">
          <w:rPr>
            <w:rFonts w:hint="eastAsia"/>
          </w:rPr>
          <w:t>（也称为</w:t>
        </w:r>
      </w:ins>
      <w:del w:id="7" w:author="vicky song" w:date="2020-01-21T12:45:00Z">
        <w:r w:rsidDel="00FA3899">
          <w:rPr>
            <w:rFonts w:hint="eastAsia"/>
          </w:rPr>
          <w:delText>/</w:delText>
        </w:r>
      </w:del>
      <w:r>
        <w:rPr>
          <w:rFonts w:hint="eastAsia"/>
        </w:rPr>
        <w:t>视差优化</w:t>
      </w:r>
      <w:ins w:id="8" w:author="vicky song" w:date="2020-01-21T12:45:00Z">
        <w:r w:rsidR="00FA3899">
          <w:rPr>
            <w:rFonts w:hint="eastAsia"/>
          </w:rPr>
          <w:t>或</w:t>
        </w:r>
      </w:ins>
      <w:del w:id="9" w:author="vicky song" w:date="2020-01-21T12:45:00Z">
        <w:r w:rsidDel="00FA3899">
          <w:rPr>
            <w:rFonts w:hint="eastAsia"/>
          </w:rPr>
          <w:delText>、</w:delText>
        </w:r>
      </w:del>
      <w:r>
        <w:rPr>
          <w:rFonts w:hint="eastAsia"/>
        </w:rPr>
        <w:t>视差细化</w:t>
      </w:r>
      <w:ins w:id="10" w:author="vicky song" w:date="2020-01-21T12:45:00Z">
        <w:r w:rsidR="00FA3899">
          <w:rPr>
            <w:rFonts w:hint="eastAsia"/>
          </w:rPr>
          <w:t>）</w:t>
        </w:r>
      </w:ins>
      <w:r>
        <w:rPr>
          <w:rFonts w:hint="eastAsia"/>
        </w:rPr>
        <w:t>。</w:t>
      </w:r>
    </w:p>
    <w:p w14:paraId="3FCD7904" w14:textId="5B346CD3" w:rsidR="00D702EA" w:rsidRDefault="00A61394" w:rsidP="00B73FCB">
      <w:pPr>
        <w:ind w:firstLine="420"/>
      </w:pPr>
      <w:r>
        <w:rPr>
          <w:rFonts w:hint="eastAsia"/>
        </w:rPr>
        <w:t>匹配代价用来表征两个像素点之间的相似性，根据相似性测量策略不同，匹配代价函数可分为</w:t>
      </w:r>
      <w:r w:rsidR="00B73FCB">
        <w:rPr>
          <w:rFonts w:hint="eastAsia"/>
        </w:rPr>
        <w:t>两类：</w:t>
      </w:r>
      <w:commentRangeStart w:id="11"/>
      <w:r w:rsidR="00B73FCB">
        <w:rPr>
          <w:rFonts w:hint="eastAsia"/>
        </w:rPr>
        <w:t>基于相关性</w:t>
      </w:r>
      <w:r>
        <w:rPr>
          <w:rFonts w:hint="eastAsia"/>
        </w:rPr>
        <w:t>的</w:t>
      </w:r>
      <w:r w:rsidR="00B73FCB">
        <w:rPr>
          <w:rFonts w:hint="eastAsia"/>
        </w:rPr>
        <w:t>和基于差异</w:t>
      </w:r>
      <w:r>
        <w:rPr>
          <w:rFonts w:hint="eastAsia"/>
        </w:rPr>
        <w:t>的</w:t>
      </w:r>
      <w:commentRangeEnd w:id="11"/>
      <w:r w:rsidR="008F25B1">
        <w:rPr>
          <w:rStyle w:val="ad"/>
        </w:rPr>
        <w:commentReference w:id="11"/>
      </w:r>
      <w:r>
        <w:rPr>
          <w:rFonts w:hint="eastAsia"/>
        </w:rPr>
        <w:t>。</w:t>
      </w:r>
      <w:r w:rsidR="00B73FCB">
        <w:rPr>
          <w:rFonts w:hint="eastAsia"/>
        </w:rPr>
        <w:t>归一化互相关NCC</w:t>
      </w:r>
      <w:ins w:id="12" w:author="vicky song" w:date="2020-01-21T12:33:00Z">
        <w:r w:rsidR="008F25B1" w:rsidRPr="00D74058">
          <w:rPr>
            <w:rFonts w:hint="eastAsia"/>
            <w:highlight w:val="yellow"/>
          </w:rPr>
          <w:t>[</w:t>
        </w:r>
        <w:r w:rsidR="008F25B1">
          <w:rPr>
            <w:rFonts w:hint="eastAsia"/>
            <w:highlight w:val="yellow"/>
          </w:rPr>
          <w:t xml:space="preserve"> </w:t>
        </w:r>
        <w:r w:rsidR="008F25B1" w:rsidRPr="00D74058">
          <w:rPr>
            <w:highlight w:val="yellow"/>
          </w:rPr>
          <w:t>]</w:t>
        </w:r>
      </w:ins>
      <w:r w:rsidR="00B73FCB">
        <w:rPr>
          <w:rFonts w:hint="eastAsia"/>
        </w:rPr>
        <w:t>、零均值归一化互相关ZNCC</w:t>
      </w:r>
      <w:ins w:id="13" w:author="vicky song" w:date="2020-01-21T12:33:00Z">
        <w:r w:rsidR="008F25B1" w:rsidRPr="00D74058">
          <w:rPr>
            <w:rFonts w:hint="eastAsia"/>
            <w:highlight w:val="yellow"/>
          </w:rPr>
          <w:t>[</w:t>
        </w:r>
        <w:r w:rsidR="008F25B1">
          <w:rPr>
            <w:rFonts w:hint="eastAsia"/>
            <w:highlight w:val="yellow"/>
          </w:rPr>
          <w:t xml:space="preserve"> </w:t>
        </w:r>
        <w:r w:rsidR="008F25B1" w:rsidRPr="00D74058">
          <w:rPr>
            <w:highlight w:val="yellow"/>
          </w:rPr>
          <w:t>]</w:t>
        </w:r>
      </w:ins>
      <w:r>
        <w:rPr>
          <w:rFonts w:hint="eastAsia"/>
        </w:rPr>
        <w:t>是基于相关性的典型方法，实质上都是通过计算两个像素点所在的支持窗口内部像素点强度值的皮尔逊相关系数来比较两点间的相似性，对</w:t>
      </w:r>
      <w:r w:rsidR="00B73FCB">
        <w:rPr>
          <w:rFonts w:hint="eastAsia"/>
        </w:rPr>
        <w:t>图像强度偏差和对比度改变有较高的鲁棒性、但是计算耗时；基于差异的方法是通过计算两个像素间的颜色或者灰度的欧氏距离来测量差异，有AD法</w:t>
      </w:r>
      <w:ins w:id="14" w:author="vicky song" w:date="2020-01-21T12:34:00Z">
        <w:r w:rsidR="008F25B1" w:rsidRPr="00D74058">
          <w:rPr>
            <w:rFonts w:hint="eastAsia"/>
            <w:highlight w:val="yellow"/>
          </w:rPr>
          <w:t>[</w:t>
        </w:r>
        <w:r w:rsidR="008F25B1">
          <w:rPr>
            <w:rFonts w:hint="eastAsia"/>
            <w:highlight w:val="yellow"/>
          </w:rPr>
          <w:t xml:space="preserve"> </w:t>
        </w:r>
        <w:r w:rsidR="008F25B1" w:rsidRPr="00D74058">
          <w:rPr>
            <w:highlight w:val="yellow"/>
          </w:rPr>
          <w:t>]</w:t>
        </w:r>
      </w:ins>
      <w:r w:rsidR="00B73FCB">
        <w:rPr>
          <w:rFonts w:hint="eastAsia"/>
        </w:rPr>
        <w:t>、SD</w:t>
      </w:r>
      <w:r w:rsidR="00E63CB8">
        <w:rPr>
          <w:rFonts w:hint="eastAsia"/>
        </w:rPr>
        <w:t>法</w:t>
      </w:r>
      <w:ins w:id="15" w:author="vicky song" w:date="2020-01-21T12:34:00Z">
        <w:r w:rsidR="008F25B1" w:rsidRPr="00D74058">
          <w:rPr>
            <w:rFonts w:hint="eastAsia"/>
            <w:highlight w:val="yellow"/>
          </w:rPr>
          <w:t>[</w:t>
        </w:r>
        <w:r w:rsidR="008F25B1">
          <w:rPr>
            <w:rFonts w:hint="eastAsia"/>
            <w:highlight w:val="yellow"/>
          </w:rPr>
          <w:t xml:space="preserve"> </w:t>
        </w:r>
        <w:r w:rsidR="008F25B1" w:rsidRPr="00D74058">
          <w:rPr>
            <w:highlight w:val="yellow"/>
          </w:rPr>
          <w:t>]</w:t>
        </w:r>
      </w:ins>
      <w:r w:rsidR="00E63CB8">
        <w:rPr>
          <w:rFonts w:hint="eastAsia"/>
        </w:rPr>
        <w:t>等，这类方法计算简单，对丰富纹理或重复纹理区的表征较好，相反在弱纹理区表现不好，且对光照变化敏感；非参数变换法不直接计算像素点间的强度差异，而是先通过比较中心点与周围点强度值的大小来获取两个像素点的描述符，然后计算两个</w:t>
      </w:r>
      <w:r w:rsidR="00B73FCB">
        <w:rPr>
          <w:rFonts w:hint="eastAsia"/>
        </w:rPr>
        <w:t>描述符</w:t>
      </w:r>
      <w:r w:rsidR="00E63CB8">
        <w:rPr>
          <w:rFonts w:hint="eastAsia"/>
        </w:rPr>
        <w:t>的差异来得到两个像素点</w:t>
      </w:r>
      <w:r w:rsidR="00B73FCB">
        <w:rPr>
          <w:rFonts w:hint="eastAsia"/>
        </w:rPr>
        <w:t>的差异，Census</w:t>
      </w:r>
      <w:r w:rsidR="00E63CB8">
        <w:rPr>
          <w:rFonts w:hint="eastAsia"/>
        </w:rPr>
        <w:t>变换</w:t>
      </w:r>
      <w:ins w:id="16" w:author="vicky song" w:date="2020-01-21T12:34:00Z">
        <w:r w:rsidR="008F25B1" w:rsidRPr="00D74058">
          <w:rPr>
            <w:rFonts w:hint="eastAsia"/>
            <w:highlight w:val="yellow"/>
          </w:rPr>
          <w:t>[</w:t>
        </w:r>
        <w:r w:rsidR="008F25B1">
          <w:rPr>
            <w:rFonts w:hint="eastAsia"/>
            <w:highlight w:val="yellow"/>
          </w:rPr>
          <w:t xml:space="preserve"> </w:t>
        </w:r>
        <w:r w:rsidR="008F25B1" w:rsidRPr="00D74058">
          <w:rPr>
            <w:highlight w:val="yellow"/>
          </w:rPr>
          <w:t>]</w:t>
        </w:r>
      </w:ins>
      <w:r w:rsidR="00E63CB8">
        <w:rPr>
          <w:rFonts w:hint="eastAsia"/>
        </w:rPr>
        <w:t>是其中应用最广的方法，它对弱纹理、噪声和光照</w:t>
      </w:r>
      <w:r w:rsidR="004155D4">
        <w:rPr>
          <w:rFonts w:hint="eastAsia"/>
        </w:rPr>
        <w:t>的鲁</w:t>
      </w:r>
      <w:del w:id="17" w:author="vicky song" w:date="2020-01-21T12:35:00Z">
        <w:r w:rsidR="004155D4" w:rsidDel="008F25B1">
          <w:rPr>
            <w:rFonts w:hint="eastAsia"/>
          </w:rPr>
          <w:delText>班</w:delText>
        </w:r>
      </w:del>
      <w:ins w:id="18" w:author="vicky song" w:date="2020-01-21T12:35:00Z">
        <w:r w:rsidR="008F25B1">
          <w:rPr>
            <w:rFonts w:hint="eastAsia"/>
          </w:rPr>
          <w:t>棒</w:t>
        </w:r>
      </w:ins>
      <w:r w:rsidR="004155D4">
        <w:rPr>
          <w:rFonts w:hint="eastAsia"/>
        </w:rPr>
        <w:t>性</w:t>
      </w:r>
      <w:ins w:id="19" w:author="vicky song" w:date="2020-01-21T12:35:00Z">
        <w:r w:rsidR="008F25B1">
          <w:rPr>
            <w:rFonts w:hint="eastAsia"/>
          </w:rPr>
          <w:t>较</w:t>
        </w:r>
      </w:ins>
      <w:r w:rsidR="004155D4">
        <w:rPr>
          <w:rFonts w:hint="eastAsia"/>
        </w:rPr>
        <w:t>高，</w:t>
      </w:r>
      <w:r w:rsidR="00B73FCB">
        <w:rPr>
          <w:rFonts w:hint="eastAsia"/>
        </w:rPr>
        <w:t>但是由于其丢失了灰度信息，在重复纹理区表现不好</w:t>
      </w:r>
      <w:ins w:id="20" w:author="vicky song" w:date="2020-01-21T12:35:00Z">
        <w:r w:rsidR="008F25B1" w:rsidRPr="00D74058">
          <w:rPr>
            <w:rFonts w:hint="eastAsia"/>
            <w:highlight w:val="yellow"/>
          </w:rPr>
          <w:t>[</w:t>
        </w:r>
        <w:r w:rsidR="008F25B1">
          <w:rPr>
            <w:rFonts w:hint="eastAsia"/>
            <w:highlight w:val="yellow"/>
          </w:rPr>
          <w:t xml:space="preserve"> </w:t>
        </w:r>
        <w:r w:rsidR="008F25B1" w:rsidRPr="00D74058">
          <w:rPr>
            <w:highlight w:val="yellow"/>
          </w:rPr>
          <w:t>]</w:t>
        </w:r>
      </w:ins>
      <w:r w:rsidR="00B73FCB">
        <w:rPr>
          <w:rFonts w:hint="eastAsia"/>
        </w:rPr>
        <w:t>。</w:t>
      </w:r>
      <w:ins w:id="21" w:author="vicky song" w:date="2020-01-21T12:51:00Z">
        <w:r w:rsidR="00F7511C">
          <w:rPr>
            <w:rFonts w:hint="eastAsia"/>
          </w:rPr>
          <w:t>还有很多</w:t>
        </w:r>
        <w:r w:rsidR="00392516">
          <w:rPr>
            <w:rFonts w:hint="eastAsia"/>
          </w:rPr>
          <w:t>种匹配代价相结合的方法，其中</w:t>
        </w:r>
      </w:ins>
      <w:r w:rsidR="00B73FCB">
        <w:rPr>
          <w:rFonts w:hint="eastAsia"/>
        </w:rPr>
        <w:t>Mei</w:t>
      </w:r>
      <w:r w:rsidR="004155D4">
        <w:rPr>
          <w:rFonts w:hint="eastAsia"/>
        </w:rPr>
        <w:t>等人提出的</w:t>
      </w:r>
      <w:r w:rsidR="00B73FCB">
        <w:rPr>
          <w:rFonts w:hint="eastAsia"/>
        </w:rPr>
        <w:t>AD-Census</w:t>
      </w:r>
      <w:r w:rsidR="004155D4">
        <w:rPr>
          <w:rFonts w:hint="eastAsia"/>
        </w:rPr>
        <w:t>匹配代价函数</w:t>
      </w:r>
      <w:ins w:id="22" w:author="vicky song" w:date="2020-01-21T12:35:00Z">
        <w:r w:rsidR="008F25B1" w:rsidRPr="00D74058">
          <w:rPr>
            <w:rFonts w:hint="eastAsia"/>
            <w:highlight w:val="yellow"/>
          </w:rPr>
          <w:t>[</w:t>
        </w:r>
        <w:r w:rsidR="008F25B1">
          <w:rPr>
            <w:rFonts w:hint="eastAsia"/>
            <w:highlight w:val="yellow"/>
          </w:rPr>
          <w:t xml:space="preserve"> </w:t>
        </w:r>
        <w:r w:rsidR="008F25B1" w:rsidRPr="00D74058">
          <w:rPr>
            <w:highlight w:val="yellow"/>
          </w:rPr>
          <w:t>]</w:t>
        </w:r>
      </w:ins>
      <w:r w:rsidR="004155D4">
        <w:rPr>
          <w:rFonts w:hint="eastAsia"/>
        </w:rPr>
        <w:t>，</w:t>
      </w:r>
      <w:r w:rsidR="00B73FCB">
        <w:rPr>
          <w:rFonts w:hint="eastAsia"/>
        </w:rPr>
        <w:t>融合了AD和Census</w:t>
      </w:r>
      <w:r w:rsidR="004155D4">
        <w:rPr>
          <w:rFonts w:hint="eastAsia"/>
        </w:rPr>
        <w:t>的优势，</w:t>
      </w:r>
      <w:r w:rsidR="00D702EA">
        <w:rPr>
          <w:rFonts w:hint="eastAsia"/>
        </w:rPr>
        <w:t>在</w:t>
      </w:r>
      <w:r w:rsidR="00B73FCB">
        <w:rPr>
          <w:rFonts w:hint="eastAsia"/>
        </w:rPr>
        <w:t>复杂纹理和弱纹理</w:t>
      </w:r>
      <w:r w:rsidR="00D702EA">
        <w:rPr>
          <w:rFonts w:hint="eastAsia"/>
        </w:rPr>
        <w:t>区都有较好的表现。</w:t>
      </w:r>
    </w:p>
    <w:p w14:paraId="48A8727B" w14:textId="77777777" w:rsidR="0066312B" w:rsidRDefault="00D702EA" w:rsidP="0066312B">
      <w:pPr>
        <w:ind w:firstLine="420"/>
      </w:pPr>
      <w:r>
        <w:rPr>
          <w:rFonts w:hint="eastAsia"/>
        </w:rPr>
        <w:t>代价聚合</w:t>
      </w:r>
      <w:r w:rsidR="004155D4">
        <w:rPr>
          <w:rFonts w:hint="eastAsia"/>
        </w:rPr>
        <w:t>利用局部支持区域的信息</w:t>
      </w:r>
      <w:r>
        <w:rPr>
          <w:rFonts w:hint="eastAsia"/>
        </w:rPr>
        <w:t>来降低匹配的歧义性，可以</w:t>
      </w:r>
      <w:r w:rsidR="004155D4">
        <w:rPr>
          <w:rFonts w:hint="eastAsia"/>
        </w:rPr>
        <w:t>把它看作对匹配代价卷的每一个视差层的滤波操作。局部支持区域的构建是该步骤的关键，</w:t>
      </w:r>
      <w:r w:rsidR="00391026">
        <w:rPr>
          <w:rFonts w:hint="eastAsia"/>
        </w:rPr>
        <w:t>用覆盖目标点的窗口来表示该支持区域，该方法的一个</w:t>
      </w:r>
      <w:r w:rsidR="009868B3">
        <w:rPr>
          <w:rFonts w:hint="eastAsia"/>
        </w:rPr>
        <w:t>假设是窗口内的视差必须满足平滑性限制，</w:t>
      </w:r>
      <w:r w:rsidR="0066312B">
        <w:rPr>
          <w:rFonts w:hint="eastAsia"/>
        </w:rPr>
        <w:t>当窗口覆盖两个或者多个视差平面时，聚合操作就会</w:t>
      </w:r>
      <w:r w:rsidR="00CB67F7">
        <w:rPr>
          <w:rFonts w:hint="eastAsia"/>
        </w:rPr>
        <w:t>带来</w:t>
      </w:r>
      <w:r w:rsidR="0066312B">
        <w:rPr>
          <w:rFonts w:hint="eastAsia"/>
        </w:rPr>
        <w:t>误差，引起前景</w:t>
      </w:r>
      <w:r w:rsidR="00CB67F7">
        <w:rPr>
          <w:rFonts w:hint="eastAsia"/>
        </w:rPr>
        <w:t>区域</w:t>
      </w:r>
      <w:r w:rsidR="0066312B">
        <w:rPr>
          <w:rFonts w:hint="eastAsia"/>
        </w:rPr>
        <w:t>的扩展或者缩小【多窗口法2002】</w:t>
      </w:r>
      <w:r w:rsidR="00391026">
        <w:rPr>
          <w:rFonts w:hint="eastAsia"/>
        </w:rPr>
        <w:t>，所以窗口不能太大以</w:t>
      </w:r>
      <w:r w:rsidR="00CB67F7">
        <w:rPr>
          <w:rFonts w:hint="eastAsia"/>
        </w:rPr>
        <w:t>降低其包含不同视差区域的可能性；另一方面，在重复纹理或者复杂纹理区，窗口必须足够大才能保证匹配的准确性。</w:t>
      </w:r>
      <w:r w:rsidR="00BA681C">
        <w:rPr>
          <w:rFonts w:hint="eastAsia"/>
        </w:rPr>
        <w:t>许多学者对于窗口的构建</w:t>
      </w:r>
      <w:r w:rsidR="009361E0">
        <w:rPr>
          <w:rFonts w:hint="eastAsia"/>
        </w:rPr>
        <w:t>策略进行了研究。</w:t>
      </w:r>
    </w:p>
    <w:p w14:paraId="013CC555" w14:textId="77777777" w:rsidR="00391026" w:rsidRDefault="00391026" w:rsidP="00391026">
      <w:r>
        <w:rPr>
          <w:rFonts w:hint="eastAsia"/>
        </w:rPr>
        <w:t>【多窗口法】【移动窗口法】等。</w:t>
      </w:r>
    </w:p>
    <w:p w14:paraId="136B0FE5" w14:textId="0873BC21" w:rsidR="00391026" w:rsidRDefault="00D702EA" w:rsidP="00D068C3">
      <w:pPr>
        <w:ind w:firstLine="420"/>
      </w:pPr>
      <w:r>
        <w:rPr>
          <w:rFonts w:hint="eastAsia"/>
        </w:rPr>
        <w:t>Zhang等人</w:t>
      </w:r>
      <w:ins w:id="23" w:author="vicky song" w:date="2020-01-21T12:36:00Z">
        <w:r w:rsidR="008F25B1" w:rsidRPr="00D74058">
          <w:rPr>
            <w:rFonts w:hint="eastAsia"/>
            <w:highlight w:val="yellow"/>
          </w:rPr>
          <w:t>[</w:t>
        </w:r>
        <w:r w:rsidR="008F25B1">
          <w:rPr>
            <w:rFonts w:hint="eastAsia"/>
            <w:highlight w:val="yellow"/>
          </w:rPr>
          <w:t xml:space="preserve"> </w:t>
        </w:r>
        <w:r w:rsidR="008F25B1" w:rsidRPr="00D74058">
          <w:rPr>
            <w:highlight w:val="yellow"/>
          </w:rPr>
          <w:t>]</w:t>
        </w:r>
      </w:ins>
      <w:r>
        <w:rPr>
          <w:rFonts w:hint="eastAsia"/>
        </w:rPr>
        <w:t>提出的基于十字交叉的</w:t>
      </w:r>
      <w:r w:rsidR="00391026">
        <w:rPr>
          <w:rFonts w:hint="eastAsia"/>
        </w:rPr>
        <w:t>自适应</w:t>
      </w:r>
      <w:r>
        <w:rPr>
          <w:rFonts w:hint="eastAsia"/>
        </w:rPr>
        <w:t>支持窗口构建策略</w:t>
      </w:r>
      <w:ins w:id="24" w:author="vicky song" w:date="2020-01-21T12:47:00Z">
        <w:r w:rsidR="00604553">
          <w:rPr>
            <w:rFonts w:hint="eastAsia"/>
          </w:rPr>
          <w:t>，</w:t>
        </w:r>
      </w:ins>
      <w:del w:id="25" w:author="vicky song" w:date="2020-01-21T12:48:00Z">
        <w:r w:rsidDel="00604553">
          <w:rPr>
            <w:rFonts w:hint="eastAsia"/>
          </w:rPr>
          <w:delText>对视差边缘有较好的检</w:delText>
        </w:r>
        <w:r w:rsidR="00C63C84" w:rsidDel="00604553">
          <w:rPr>
            <w:rFonts w:hint="eastAsia"/>
          </w:rPr>
          <w:delText>测能力，</w:delText>
        </w:r>
      </w:del>
      <w:r w:rsidR="00C63C84">
        <w:rPr>
          <w:rFonts w:hint="eastAsia"/>
        </w:rPr>
        <w:t>该算法通过颜色和距离限制构建目标像素点的水平垂直臂进而构建整个支持窗口，</w:t>
      </w:r>
      <w:ins w:id="26" w:author="vicky song" w:date="2020-01-21T12:48:00Z">
        <w:r w:rsidR="00604553">
          <w:rPr>
            <w:rFonts w:hint="eastAsia"/>
          </w:rPr>
          <w:t>对视差边缘有较好的检测能力。</w:t>
        </w:r>
      </w:ins>
      <w:r w:rsidR="00C63C84">
        <w:rPr>
          <w:rFonts w:hint="eastAsia"/>
        </w:rPr>
        <w:lastRenderedPageBreak/>
        <w:t>Mei</w:t>
      </w:r>
      <w:ins w:id="27" w:author="vicky song" w:date="2020-01-21T12:51:00Z">
        <w:r w:rsidR="00847D91">
          <w:rPr>
            <w:rFonts w:hint="eastAsia"/>
          </w:rPr>
          <w:t>等人</w:t>
        </w:r>
      </w:ins>
      <w:r w:rsidR="00C63C84">
        <w:rPr>
          <w:rFonts w:hint="eastAsia"/>
        </w:rPr>
        <w:t>对此进行了改进，</w:t>
      </w:r>
      <w:del w:id="28" w:author="vicky song" w:date="2020-01-21T12:48:00Z">
        <w:r w:rsidR="00C63C84" w:rsidDel="00604553">
          <w:rPr>
            <w:rFonts w:hint="eastAsia"/>
          </w:rPr>
          <w:delText>他对</w:delText>
        </w:r>
      </w:del>
      <w:ins w:id="29" w:author="vicky song" w:date="2020-01-21T12:48:00Z">
        <w:r w:rsidR="00604553">
          <w:rPr>
            <w:rFonts w:hint="eastAsia"/>
          </w:rPr>
          <w:t>根据</w:t>
        </w:r>
      </w:ins>
      <w:r w:rsidR="00C63C84">
        <w:rPr>
          <w:rFonts w:hint="eastAsia"/>
        </w:rPr>
        <w:t>臂长的颜色限制</w:t>
      </w:r>
      <w:del w:id="30" w:author="vicky song" w:date="2020-01-21T12:48:00Z">
        <w:r w:rsidR="00C63C84" w:rsidDel="00604553">
          <w:rPr>
            <w:rFonts w:hint="eastAsia"/>
          </w:rPr>
          <w:delText>做了和</w:delText>
        </w:r>
      </w:del>
      <w:ins w:id="31" w:author="vicky song" w:date="2020-01-21T12:48:00Z">
        <w:r w:rsidR="00604553">
          <w:rPr>
            <w:rFonts w:hint="eastAsia"/>
          </w:rPr>
          <w:t>对</w:t>
        </w:r>
      </w:ins>
      <w:r w:rsidR="00C63C84">
        <w:rPr>
          <w:rFonts w:hint="eastAsia"/>
        </w:rPr>
        <w:t>距离</w:t>
      </w:r>
      <w:del w:id="32" w:author="vicky song" w:date="2020-01-21T12:48:00Z">
        <w:r w:rsidR="00C63C84" w:rsidDel="00604553">
          <w:rPr>
            <w:rFonts w:hint="eastAsia"/>
          </w:rPr>
          <w:delText>相关的</w:delText>
        </w:r>
      </w:del>
      <w:ins w:id="33" w:author="vicky song" w:date="2020-01-21T12:48:00Z">
        <w:r w:rsidR="00604553">
          <w:rPr>
            <w:rFonts w:hint="eastAsia"/>
          </w:rPr>
          <w:t>进行</w:t>
        </w:r>
      </w:ins>
      <w:r w:rsidR="00C63C84">
        <w:rPr>
          <w:rFonts w:hint="eastAsia"/>
        </w:rPr>
        <w:t>分段，在增大支持窗口面积的同时尽可能降低误差(邻域限制原方法有吗？)</w:t>
      </w:r>
      <w:ins w:id="34" w:author="vicky song" w:date="2020-01-21T12:36:00Z">
        <w:r w:rsidR="008F25B1" w:rsidRPr="008F25B1">
          <w:rPr>
            <w:rFonts w:hint="eastAsia"/>
            <w:highlight w:val="yellow"/>
          </w:rPr>
          <w:t xml:space="preserve"> </w:t>
        </w:r>
        <w:r w:rsidR="008F25B1" w:rsidRPr="00D74058">
          <w:rPr>
            <w:rFonts w:hint="eastAsia"/>
            <w:highlight w:val="yellow"/>
          </w:rPr>
          <w:t>[</w:t>
        </w:r>
        <w:r w:rsidR="008F25B1">
          <w:rPr>
            <w:rFonts w:hint="eastAsia"/>
            <w:highlight w:val="yellow"/>
          </w:rPr>
          <w:t xml:space="preserve"> </w:t>
        </w:r>
        <w:r w:rsidR="008F25B1" w:rsidRPr="00D74058">
          <w:rPr>
            <w:highlight w:val="yellow"/>
          </w:rPr>
          <w:t>]</w:t>
        </w:r>
      </w:ins>
      <w:r w:rsidR="00C63C84">
        <w:rPr>
          <w:rFonts w:hint="eastAsia"/>
        </w:rPr>
        <w:t>。但是，基于十字交叉的自适应窗口法</w:t>
      </w:r>
      <w:del w:id="35" w:author="vicky song" w:date="2020-01-21T12:48:00Z">
        <w:r w:rsidR="00C63C84" w:rsidDel="00604553">
          <w:rPr>
            <w:rFonts w:hint="eastAsia"/>
          </w:rPr>
          <w:delText>有个</w:delText>
        </w:r>
      </w:del>
      <w:ins w:id="36" w:author="vicky song" w:date="2020-01-21T12:48:00Z">
        <w:r w:rsidR="00604553">
          <w:rPr>
            <w:rFonts w:hint="eastAsia"/>
          </w:rPr>
          <w:t>的</w:t>
        </w:r>
      </w:ins>
      <w:ins w:id="37" w:author="vicky song" w:date="2020-01-21T12:49:00Z">
        <w:r w:rsidR="00604553">
          <w:rPr>
            <w:rFonts w:hint="eastAsia"/>
          </w:rPr>
          <w:t>一个</w:t>
        </w:r>
      </w:ins>
      <w:ins w:id="38" w:author="vicky song" w:date="2020-01-21T12:48:00Z">
        <w:r w:rsidR="00604553">
          <w:rPr>
            <w:rFonts w:hint="eastAsia"/>
          </w:rPr>
          <w:t>重要</w:t>
        </w:r>
      </w:ins>
      <w:r w:rsidR="00C63C84">
        <w:rPr>
          <w:rFonts w:hint="eastAsia"/>
        </w:rPr>
        <w:t>缺陷</w:t>
      </w:r>
      <w:ins w:id="39" w:author="vicky song" w:date="2020-01-21T12:49:00Z">
        <w:r w:rsidR="00604553">
          <w:rPr>
            <w:rFonts w:hint="eastAsia"/>
          </w:rPr>
          <w:t>是：它</w:t>
        </w:r>
      </w:ins>
      <w:del w:id="40" w:author="vicky song" w:date="2020-01-21T12:49:00Z">
        <w:r w:rsidR="00C63C84" w:rsidDel="00604553">
          <w:rPr>
            <w:rFonts w:hint="eastAsia"/>
          </w:rPr>
          <w:delText>，它</w:delText>
        </w:r>
      </w:del>
      <w:r w:rsidR="00C63C84">
        <w:rPr>
          <w:rFonts w:hint="eastAsia"/>
        </w:rPr>
        <w:t>在纹理重复区生成的窗口过</w:t>
      </w:r>
      <w:ins w:id="41" w:author="vicky song" w:date="2020-01-21T12:37:00Z">
        <w:r w:rsidR="008F25B1">
          <w:rPr>
            <w:rFonts w:hint="eastAsia"/>
          </w:rPr>
          <w:t>小</w:t>
        </w:r>
      </w:ins>
      <w:del w:id="42" w:author="vicky song" w:date="2020-01-21T12:37:00Z">
        <w:r w:rsidR="00C63C84" w:rsidDel="008F25B1">
          <w:rPr>
            <w:rFonts w:hint="eastAsia"/>
          </w:rPr>
          <w:delText>下</w:delText>
        </w:r>
      </w:del>
      <w:r w:rsidR="00C63C84">
        <w:rPr>
          <w:rFonts w:hint="eastAsia"/>
        </w:rPr>
        <w:t>，这是由于该区域颜色的频繁</w:t>
      </w:r>
      <w:r w:rsidR="00167697">
        <w:rPr>
          <w:rFonts w:hint="eastAsia"/>
        </w:rPr>
        <w:t>变化造成的。</w:t>
      </w:r>
    </w:p>
    <w:p w14:paraId="0D4D78A5" w14:textId="6D73BCDD" w:rsidR="00891B83" w:rsidRDefault="00167697" w:rsidP="00891B83">
      <w:pPr>
        <w:ind w:firstLine="420"/>
      </w:pPr>
      <w:r>
        <w:rPr>
          <w:rFonts w:hint="eastAsia"/>
        </w:rPr>
        <w:t>视差细化是对生成的初始视差图进行图像处理，比如平滑、插值、亚像素增强等。其中，插值策略是为标记为</w:t>
      </w:r>
      <w:r w:rsidR="001D4C14">
        <w:rPr>
          <w:rFonts w:hint="eastAsia"/>
        </w:rPr>
        <w:t>不合理</w:t>
      </w:r>
      <w:r>
        <w:rPr>
          <w:rFonts w:hint="eastAsia"/>
        </w:rPr>
        <w:t>的点选取周围合理的点来填充，</w:t>
      </w:r>
      <w:r w:rsidR="001D4C14">
        <w:rPr>
          <w:rFonts w:hint="eastAsia"/>
        </w:rPr>
        <w:t>它对于遮挡区的视差估计具有重要意义，同时也能降低非遮挡区的误匹配率。最常用的插值策略是背景插值</w:t>
      </w:r>
      <w:ins w:id="43" w:author="vicky song" w:date="2020-01-21T12:37:00Z">
        <w:r w:rsidR="008F25B1" w:rsidRPr="00D74058">
          <w:rPr>
            <w:rFonts w:hint="eastAsia"/>
            <w:highlight w:val="yellow"/>
          </w:rPr>
          <w:t>[</w:t>
        </w:r>
        <w:r w:rsidR="008F25B1">
          <w:rPr>
            <w:rFonts w:hint="eastAsia"/>
            <w:highlight w:val="yellow"/>
          </w:rPr>
          <w:t xml:space="preserve"> </w:t>
        </w:r>
        <w:r w:rsidR="008F25B1" w:rsidRPr="00D74058">
          <w:rPr>
            <w:highlight w:val="yellow"/>
          </w:rPr>
          <w:t>]</w:t>
        </w:r>
      </w:ins>
      <w:r w:rsidR="001D4C14">
        <w:rPr>
          <w:rFonts w:hint="eastAsia"/>
        </w:rPr>
        <w:t>，</w:t>
      </w:r>
      <w:del w:id="44" w:author="vicky song" w:date="2020-01-21T12:39:00Z">
        <w:r w:rsidR="001D4C14" w:rsidDel="00356D91">
          <w:rPr>
            <w:rFonts w:hint="eastAsia"/>
          </w:rPr>
          <w:delText>它</w:delText>
        </w:r>
      </w:del>
      <w:ins w:id="45" w:author="vicky song" w:date="2020-01-21T12:39:00Z">
        <w:r w:rsidR="00356D91">
          <w:rPr>
            <w:rFonts w:hint="eastAsia"/>
          </w:rPr>
          <w:t>通过</w:t>
        </w:r>
      </w:ins>
      <w:r w:rsidR="001D4C14">
        <w:rPr>
          <w:rFonts w:hint="eastAsia"/>
        </w:rPr>
        <w:t>选择不合理点左右两边第一个合理点</w:t>
      </w:r>
      <w:r w:rsidR="008C2FD9">
        <w:rPr>
          <w:rFonts w:hint="eastAsia"/>
        </w:rPr>
        <w:t>中视差大的值来填充不合理点，</w:t>
      </w:r>
      <w:ins w:id="46" w:author="vicky song" w:date="2020-01-21T12:39:00Z">
        <w:r w:rsidR="00356D91">
          <w:rPr>
            <w:rFonts w:hint="eastAsia"/>
          </w:rPr>
          <w:t>其基本思想是：</w:t>
        </w:r>
      </w:ins>
      <w:r w:rsidR="008C2FD9">
        <w:rPr>
          <w:rFonts w:hint="eastAsia"/>
        </w:rPr>
        <w:t>视差值大的点更可能属于背景区，而遮挡点往往位于背景区</w:t>
      </w:r>
      <w:ins w:id="47" w:author="vicky song" w:date="2020-01-21T12:39:00Z">
        <w:r w:rsidR="00356D91">
          <w:rPr>
            <w:rFonts w:hint="eastAsia"/>
          </w:rPr>
          <w:t>。</w:t>
        </w:r>
      </w:ins>
      <w:del w:id="48" w:author="vicky song" w:date="2020-01-21T12:39:00Z">
        <w:r w:rsidR="008C2FD9" w:rsidDel="00356D91">
          <w:rPr>
            <w:rFonts w:hint="eastAsia"/>
          </w:rPr>
          <w:delText>，</w:delText>
        </w:r>
      </w:del>
      <w:r w:rsidR="008C2FD9">
        <w:rPr>
          <w:rFonts w:hint="eastAsia"/>
        </w:rPr>
        <w:t>该方法简单高效，适用于对遮挡点的插值。区域投票插值</w:t>
      </w:r>
      <w:ins w:id="49" w:author="vicky song" w:date="2020-01-21T12:37:00Z">
        <w:r w:rsidR="008F25B1" w:rsidRPr="00D74058">
          <w:rPr>
            <w:rFonts w:hint="eastAsia"/>
            <w:highlight w:val="yellow"/>
          </w:rPr>
          <w:t>[</w:t>
        </w:r>
        <w:r w:rsidR="008F25B1">
          <w:rPr>
            <w:rFonts w:hint="eastAsia"/>
            <w:highlight w:val="yellow"/>
          </w:rPr>
          <w:t xml:space="preserve"> </w:t>
        </w:r>
        <w:r w:rsidR="008F25B1" w:rsidRPr="00D74058">
          <w:rPr>
            <w:highlight w:val="yellow"/>
          </w:rPr>
          <w:t>]</w:t>
        </w:r>
      </w:ins>
      <w:r w:rsidR="001D73B4">
        <w:rPr>
          <w:rFonts w:hint="eastAsia"/>
        </w:rPr>
        <w:t>先计算</w:t>
      </w:r>
      <w:r w:rsidR="0012183E">
        <w:rPr>
          <w:rFonts w:hint="eastAsia"/>
        </w:rPr>
        <w:t>不合理点的</w:t>
      </w:r>
      <w:r w:rsidR="001D73B4">
        <w:rPr>
          <w:rFonts w:hint="eastAsia"/>
        </w:rPr>
        <w:t>同质区域内视差值的直方图，</w:t>
      </w:r>
      <w:del w:id="50" w:author="vicky song" w:date="2020-01-21T12:40:00Z">
        <w:r w:rsidR="0012183E" w:rsidDel="00356D91">
          <w:rPr>
            <w:rFonts w:hint="eastAsia"/>
          </w:rPr>
          <w:delText>并</w:delText>
        </w:r>
      </w:del>
      <w:ins w:id="51" w:author="vicky song" w:date="2020-01-21T12:40:00Z">
        <w:r w:rsidR="00356D91">
          <w:rPr>
            <w:rFonts w:hint="eastAsia"/>
          </w:rPr>
          <w:t>然后</w:t>
        </w:r>
      </w:ins>
      <w:r w:rsidR="0012183E">
        <w:rPr>
          <w:rFonts w:hint="eastAsia"/>
        </w:rPr>
        <w:t>选择直方图中最高的视差值作为填充值，</w:t>
      </w:r>
      <w:r w:rsidR="007D0C00">
        <w:rPr>
          <w:rFonts w:hint="eastAsia"/>
        </w:rPr>
        <w:t>该方法鲁棒性强，正确率高，但是直方图的面积必须高于一定的阈值才能保证插值的可信性，遮挡区的点的同质区可能</w:t>
      </w:r>
      <w:r w:rsidR="00945954">
        <w:rPr>
          <w:rFonts w:hint="eastAsia"/>
        </w:rPr>
        <w:t>出现</w:t>
      </w:r>
      <w:r w:rsidR="007D0C00">
        <w:rPr>
          <w:rFonts w:hint="eastAsia"/>
        </w:rPr>
        <w:t>大部分位于遮挡区</w:t>
      </w:r>
      <w:r w:rsidR="00945954">
        <w:rPr>
          <w:rFonts w:hint="eastAsia"/>
        </w:rPr>
        <w:t>的情况</w:t>
      </w:r>
      <w:r w:rsidR="007D0C00">
        <w:rPr>
          <w:rFonts w:hint="eastAsia"/>
        </w:rPr>
        <w:t>，这就</w:t>
      </w:r>
      <w:r w:rsidR="00945954">
        <w:rPr>
          <w:rFonts w:hint="eastAsia"/>
        </w:rPr>
        <w:t>造成该点的直方图面积</w:t>
      </w:r>
      <w:r w:rsidR="00891B83">
        <w:rPr>
          <w:rFonts w:hint="eastAsia"/>
        </w:rPr>
        <w:t>过小而策略失败。合理插值</w:t>
      </w:r>
      <w:ins w:id="52" w:author="vicky song" w:date="2020-01-21T12:37:00Z">
        <w:r w:rsidR="008F25B1" w:rsidRPr="00D74058">
          <w:rPr>
            <w:rFonts w:hint="eastAsia"/>
            <w:highlight w:val="yellow"/>
          </w:rPr>
          <w:t>[</w:t>
        </w:r>
        <w:r w:rsidR="008F25B1">
          <w:rPr>
            <w:rFonts w:hint="eastAsia"/>
            <w:highlight w:val="yellow"/>
          </w:rPr>
          <w:t xml:space="preserve"> </w:t>
        </w:r>
        <w:r w:rsidR="008F25B1" w:rsidRPr="00D74058">
          <w:rPr>
            <w:highlight w:val="yellow"/>
          </w:rPr>
          <w:t>]</w:t>
        </w:r>
        <w:r w:rsidR="008F25B1">
          <w:rPr>
            <w:rFonts w:hint="eastAsia"/>
            <w:highlight w:val="yellow"/>
          </w:rPr>
          <w:t>是</w:t>
        </w:r>
      </w:ins>
      <w:r w:rsidR="00891B83">
        <w:rPr>
          <w:rFonts w:hint="eastAsia"/>
        </w:rPr>
        <w:t>背景插值</w:t>
      </w:r>
      <w:ins w:id="53" w:author="vicky song" w:date="2020-01-21T12:40:00Z">
        <w:r w:rsidR="00356D91">
          <w:rPr>
            <w:rFonts w:hint="eastAsia"/>
          </w:rPr>
          <w:t>的改进</w:t>
        </w:r>
      </w:ins>
      <w:del w:id="54" w:author="vicky song" w:date="2020-01-21T12:40:00Z">
        <w:r w:rsidR="00891B83" w:rsidDel="00356D91">
          <w:rPr>
            <w:rFonts w:hint="eastAsia"/>
          </w:rPr>
          <w:delText>的加强版</w:delText>
        </w:r>
      </w:del>
      <w:r w:rsidR="00891B83">
        <w:rPr>
          <w:rFonts w:hint="eastAsia"/>
        </w:rPr>
        <w:t>，它</w:t>
      </w:r>
      <w:ins w:id="55" w:author="vicky song" w:date="2020-01-21T12:37:00Z">
        <w:r w:rsidR="008F25B1">
          <w:rPr>
            <w:rFonts w:hint="eastAsia"/>
          </w:rPr>
          <w:t>在</w:t>
        </w:r>
      </w:ins>
      <w:del w:id="56" w:author="vicky song" w:date="2020-01-21T12:37:00Z">
        <w:r w:rsidR="00891B83" w:rsidDel="008F25B1">
          <w:rPr>
            <w:rFonts w:hint="eastAsia"/>
          </w:rPr>
          <w:delText>去</w:delText>
        </w:r>
      </w:del>
      <w:r w:rsidR="00891B83">
        <w:rPr>
          <w:rFonts w:hint="eastAsia"/>
        </w:rPr>
        <w:t>不合理点周围的16个方向寻找合理视差来完成插值，但因为方向的增加以及每个方向搜索深度的加大，</w:t>
      </w:r>
      <w:del w:id="57" w:author="vicky song" w:date="2020-01-21T12:42:00Z">
        <w:r w:rsidR="00891B83" w:rsidDel="00C27425">
          <w:rPr>
            <w:rFonts w:hint="eastAsia"/>
          </w:rPr>
          <w:delText>使</w:delText>
        </w:r>
      </w:del>
      <w:del w:id="58" w:author="vicky song" w:date="2020-01-21T12:38:00Z">
        <w:r w:rsidR="00891B83" w:rsidDel="008F25B1">
          <w:rPr>
            <w:rFonts w:hint="eastAsia"/>
          </w:rPr>
          <w:delText>得</w:delText>
        </w:r>
      </w:del>
      <w:del w:id="59" w:author="vicky song" w:date="2020-01-21T12:42:00Z">
        <w:r w:rsidR="00891B83" w:rsidDel="00C27425">
          <w:rPr>
            <w:rFonts w:hint="eastAsia"/>
          </w:rPr>
          <w:delText>其</w:delText>
        </w:r>
      </w:del>
      <w:ins w:id="60" w:author="vicky song" w:date="2020-01-21T12:42:00Z">
        <w:r w:rsidR="00C27425">
          <w:rPr>
            <w:rFonts w:hint="eastAsia"/>
          </w:rPr>
          <w:t>搜索噪声也增加，</w:t>
        </w:r>
      </w:ins>
      <w:ins w:id="61" w:author="vicky song" w:date="2020-01-21T12:41:00Z">
        <w:r w:rsidR="00C27425">
          <w:rPr>
            <w:rFonts w:hint="eastAsia"/>
          </w:rPr>
          <w:t>导致实际</w:t>
        </w:r>
      </w:ins>
      <w:r w:rsidR="00891B83">
        <w:rPr>
          <w:rFonts w:hint="eastAsia"/>
        </w:rPr>
        <w:t>插值的正确率要低于背景插值。</w:t>
      </w:r>
      <w:ins w:id="62" w:author="vicky song" w:date="2020-01-21T12:56:00Z">
        <w:r w:rsidR="005327A7" w:rsidRPr="005327A7">
          <w:rPr>
            <w:rFonts w:hint="eastAsia"/>
            <w:highlight w:val="yellow"/>
            <w:rPrChange w:id="63" w:author="vicky song" w:date="2020-01-21T12:57:00Z">
              <w:rPr>
                <w:rFonts w:hint="eastAsia"/>
              </w:rPr>
            </w:rPrChange>
          </w:rPr>
          <w:t>（有没有针对边缘问题的</w:t>
        </w:r>
      </w:ins>
      <w:ins w:id="64" w:author="vicky song" w:date="2020-01-21T12:57:00Z">
        <w:r w:rsidR="005327A7" w:rsidRPr="005327A7">
          <w:rPr>
            <w:rFonts w:hint="eastAsia"/>
            <w:highlight w:val="yellow"/>
            <w:rPrChange w:id="65" w:author="vicky song" w:date="2020-01-21T12:57:00Z">
              <w:rPr>
                <w:rFonts w:hint="eastAsia"/>
              </w:rPr>
            </w:rPrChange>
          </w:rPr>
          <w:t>解决方法，要介绍一下</w:t>
        </w:r>
      </w:ins>
      <w:ins w:id="66" w:author="vicky song" w:date="2020-01-21T12:56:00Z">
        <w:r w:rsidR="005327A7" w:rsidRPr="005327A7">
          <w:rPr>
            <w:rFonts w:hint="eastAsia"/>
            <w:highlight w:val="yellow"/>
            <w:rPrChange w:id="67" w:author="vicky song" w:date="2020-01-21T12:57:00Z">
              <w:rPr>
                <w:rFonts w:hint="eastAsia"/>
              </w:rPr>
            </w:rPrChange>
          </w:rPr>
          <w:t>）</w:t>
        </w:r>
      </w:ins>
    </w:p>
    <w:p w14:paraId="6C0886BB" w14:textId="1C35F1B3" w:rsidR="005327A7" w:rsidRDefault="005327A7" w:rsidP="00D068C3">
      <w:pPr>
        <w:ind w:firstLine="420"/>
        <w:rPr>
          <w:ins w:id="68" w:author="vicky song" w:date="2020-01-21T12:52:00Z"/>
        </w:rPr>
      </w:pPr>
      <w:commentRangeStart w:id="69"/>
      <w:ins w:id="70" w:author="vicky song" w:date="2020-01-21T12:53:00Z">
        <w:r>
          <w:rPr>
            <w:rFonts w:hint="eastAsia"/>
          </w:rPr>
          <w:t>局部立体匹配中除</w:t>
        </w:r>
      </w:ins>
      <w:ins w:id="71" w:author="vicky song" w:date="2020-01-21T12:52:00Z">
        <w:r>
          <w:rPr>
            <w:rFonts w:hint="eastAsia"/>
          </w:rPr>
          <w:t>代价函数</w:t>
        </w:r>
      </w:ins>
      <w:ins w:id="72" w:author="vicky song" w:date="2020-01-21T12:53:00Z">
        <w:r>
          <w:rPr>
            <w:rFonts w:hint="eastAsia"/>
          </w:rPr>
          <w:t>外</w:t>
        </w:r>
      </w:ins>
      <w:ins w:id="73" w:author="vicky song" w:date="2020-01-21T12:52:00Z">
        <w:r>
          <w:rPr>
            <w:rFonts w:hint="eastAsia"/>
          </w:rPr>
          <w:t>，代价聚合</w:t>
        </w:r>
      </w:ins>
      <w:ins w:id="74" w:author="vicky song" w:date="2020-01-21T12:54:00Z">
        <w:r>
          <w:rPr>
            <w:rFonts w:hint="eastAsia"/>
          </w:rPr>
          <w:t>策略</w:t>
        </w:r>
      </w:ins>
      <w:ins w:id="75" w:author="vicky song" w:date="2020-01-21T12:53:00Z">
        <w:r>
          <w:rPr>
            <w:rFonts w:hint="eastAsia"/>
          </w:rPr>
          <w:t>在</w:t>
        </w:r>
      </w:ins>
      <w:ins w:id="76" w:author="vicky song" w:date="2020-01-21T12:54:00Z">
        <w:r>
          <w:rPr>
            <w:rFonts w:hint="eastAsia"/>
          </w:rPr>
          <w:t>寻找最佳</w:t>
        </w:r>
      </w:ins>
      <w:ins w:id="77" w:author="vicky song" w:date="2020-01-21T12:53:00Z">
        <w:r>
          <w:rPr>
            <w:rFonts w:hint="eastAsia"/>
          </w:rPr>
          <w:t>匹配</w:t>
        </w:r>
      </w:ins>
      <w:ins w:id="78" w:author="vicky song" w:date="2020-01-21T12:54:00Z">
        <w:r>
          <w:rPr>
            <w:rFonts w:hint="eastAsia"/>
          </w:rPr>
          <w:t>视差时</w:t>
        </w:r>
      </w:ins>
      <w:ins w:id="79" w:author="vicky song" w:date="2020-01-21T12:53:00Z">
        <w:r>
          <w:rPr>
            <w:rFonts w:hint="eastAsia"/>
          </w:rPr>
          <w:t>也起到至关重要的作用，</w:t>
        </w:r>
      </w:ins>
      <w:ins w:id="80" w:author="vicky song" w:date="2020-01-21T12:54:00Z">
        <w:r>
          <w:rPr>
            <w:rFonts w:hint="eastAsia"/>
          </w:rPr>
          <w:t>对重复纹理</w:t>
        </w:r>
      </w:ins>
      <w:ins w:id="81" w:author="vicky song" w:date="2020-01-21T12:55:00Z">
        <w:r>
          <w:rPr>
            <w:rFonts w:hint="eastAsia"/>
          </w:rPr>
          <w:t>仍缺乏有效的解决方案；在视差细化方面不同方法都有各自局限性，</w:t>
        </w:r>
      </w:ins>
      <w:ins w:id="82" w:author="vicky song" w:date="2020-01-21T12:56:00Z">
        <w:r>
          <w:rPr>
            <w:rFonts w:hint="eastAsia"/>
          </w:rPr>
          <w:t>对于边缘插值的效果仍待提高。</w:t>
        </w:r>
      </w:ins>
      <w:commentRangeEnd w:id="69"/>
      <w:ins w:id="83" w:author="vicky song" w:date="2020-01-21T12:57:00Z">
        <w:r w:rsidR="00C540ED">
          <w:rPr>
            <w:rStyle w:val="ad"/>
          </w:rPr>
          <w:commentReference w:id="69"/>
        </w:r>
      </w:ins>
    </w:p>
    <w:p w14:paraId="701A169C" w14:textId="610E734E" w:rsidR="00167697" w:rsidRDefault="005327A7" w:rsidP="00D068C3">
      <w:pPr>
        <w:ind w:firstLine="420"/>
      </w:pPr>
      <w:ins w:id="84" w:author="vicky song" w:date="2020-01-21T12:56:00Z">
        <w:r>
          <w:rPr>
            <w:rFonts w:hint="eastAsia"/>
          </w:rPr>
          <w:t>针对这些问题，</w:t>
        </w:r>
      </w:ins>
      <w:r w:rsidR="00167697">
        <w:rPr>
          <w:rFonts w:hint="eastAsia"/>
        </w:rPr>
        <w:t>本文</w:t>
      </w:r>
      <w:r w:rsidR="00CD36CB">
        <w:rPr>
          <w:rFonts w:hint="eastAsia"/>
        </w:rPr>
        <w:t>提出一种融合十字交叉</w:t>
      </w:r>
      <w:r w:rsidR="007E37E7">
        <w:rPr>
          <w:rFonts w:hint="eastAsia"/>
        </w:rPr>
        <w:t>自适应窗口</w:t>
      </w:r>
      <w:r w:rsidR="00CD36CB">
        <w:rPr>
          <w:rFonts w:hint="eastAsia"/>
        </w:rPr>
        <w:t>和固定窗口的代价聚合</w:t>
      </w:r>
      <w:r w:rsidR="007E37E7">
        <w:rPr>
          <w:rFonts w:hint="eastAsia"/>
        </w:rPr>
        <w:t>策略，比单独使用自适应十字交叉窗口在重复纹理区表现好</w:t>
      </w:r>
      <w:r w:rsidR="00AC1FC1">
        <w:rPr>
          <w:rFonts w:hint="eastAsia"/>
        </w:rPr>
        <w:t>，并且提出一种联合背景插值和区域投票插值的策略，比单独使用区域投票得到了更低的误匹配率</w:t>
      </w:r>
      <w:r w:rsidR="006740AE">
        <w:rPr>
          <w:rFonts w:hint="eastAsia"/>
        </w:rPr>
        <w:t>。此外，为提高在图像边缘的</w:t>
      </w:r>
      <w:r w:rsidR="00F1744A">
        <w:rPr>
          <w:rFonts w:hint="eastAsia"/>
        </w:rPr>
        <w:t>匹配效果，提出一种基于分割的插值策略。</w:t>
      </w:r>
    </w:p>
    <w:p w14:paraId="33E25DDD" w14:textId="6C1E44F8" w:rsidR="008C6FA0" w:rsidRDefault="008C6FA0" w:rsidP="004356B1">
      <w:pPr>
        <w:pStyle w:val="2"/>
        <w:rPr>
          <w:ins w:id="85" w:author="vicky song" w:date="2020-01-21T12:42:00Z"/>
        </w:rPr>
      </w:pPr>
      <w:r>
        <w:rPr>
          <w:rFonts w:hint="eastAsia"/>
        </w:rPr>
        <w:t>2.</w:t>
      </w:r>
      <w:r w:rsidR="00F1744A">
        <w:rPr>
          <w:rFonts w:hint="eastAsia"/>
        </w:rPr>
        <w:t>本文算法</w:t>
      </w:r>
    </w:p>
    <w:p w14:paraId="6C5D1387" w14:textId="49C30E64" w:rsidR="004B606F" w:rsidRPr="0043104C" w:rsidRDefault="0043104C" w:rsidP="0043104C">
      <w:pPr>
        <w:rPr>
          <w:rFonts w:hint="eastAsia"/>
          <w:rPrChange w:id="86" w:author="vicky song" w:date="2020-01-21T12:42:00Z">
            <w:rPr/>
          </w:rPrChange>
        </w:rPr>
        <w:pPrChange w:id="87" w:author="vicky song" w:date="2020-01-21T12:42:00Z">
          <w:pPr>
            <w:pStyle w:val="2"/>
          </w:pPr>
        </w:pPrChange>
      </w:pPr>
      <w:ins w:id="88" w:author="vicky song" w:date="2020-01-21T12:42:00Z">
        <w:r>
          <w:rPr>
            <w:rFonts w:hint="eastAsia"/>
          </w:rPr>
          <w:t>本文</w:t>
        </w:r>
      </w:ins>
      <w:ins w:id="89" w:author="vicky song" w:date="2020-01-21T12:43:00Z">
        <w:r>
          <w:rPr>
            <w:rFonts w:hint="eastAsia"/>
          </w:rPr>
          <w:t>提出的立体匹配方法流程</w:t>
        </w:r>
        <w:commentRangeStart w:id="90"/>
        <w:r>
          <w:rPr>
            <w:rFonts w:hint="eastAsia"/>
          </w:rPr>
          <w:t>如图1所示</w:t>
        </w:r>
      </w:ins>
      <w:commentRangeEnd w:id="90"/>
      <w:ins w:id="91" w:author="vicky song" w:date="2020-01-21T12:58:00Z">
        <w:r w:rsidR="00153162">
          <w:rPr>
            <w:rStyle w:val="ad"/>
          </w:rPr>
          <w:commentReference w:id="90"/>
        </w:r>
      </w:ins>
      <w:ins w:id="92" w:author="vicky song" w:date="2020-01-21T12:43:00Z">
        <w:r>
          <w:rPr>
            <w:rFonts w:hint="eastAsia"/>
          </w:rPr>
          <w:t>。代价函数</w:t>
        </w:r>
      </w:ins>
      <w:ins w:id="93" w:author="vicky song" w:date="2020-01-21T12:44:00Z">
        <w:r>
          <w:rPr>
            <w:rFonts w:hint="eastAsia"/>
          </w:rPr>
          <w:t>以性能较优的</w:t>
        </w:r>
      </w:ins>
      <w:ins w:id="94" w:author="vicky song" w:date="2020-01-21T12:43:00Z">
        <w:r>
          <w:rPr>
            <w:rFonts w:hint="eastAsia"/>
          </w:rPr>
          <w:t>AD</w:t>
        </w:r>
        <w:r>
          <w:t>-Census</w:t>
        </w:r>
      </w:ins>
      <w:ins w:id="95" w:author="vicky song" w:date="2020-01-21T12:44:00Z">
        <w:r>
          <w:rPr>
            <w:rFonts w:hint="eastAsia"/>
          </w:rPr>
          <w:t>为基础</w:t>
        </w:r>
      </w:ins>
      <w:ins w:id="96" w:author="vicky song" w:date="2020-01-21T12:43:00Z">
        <w:r>
          <w:rPr>
            <w:rFonts w:hint="eastAsia"/>
          </w:rPr>
          <w:t>，主要</w:t>
        </w:r>
      </w:ins>
      <w:ins w:id="97" w:author="vicky song" w:date="2020-01-21T12:44:00Z">
        <w:r>
          <w:rPr>
            <w:rFonts w:hint="eastAsia"/>
          </w:rPr>
          <w:t>在代价聚合、</w:t>
        </w:r>
      </w:ins>
      <w:ins w:id="98" w:author="vicky song" w:date="2020-01-21T12:45:00Z">
        <w:r w:rsidR="00FA3899">
          <w:rPr>
            <w:rFonts w:hint="eastAsia"/>
          </w:rPr>
          <w:t>视差</w:t>
        </w:r>
      </w:ins>
      <w:ins w:id="99" w:author="vicky song" w:date="2020-01-21T12:46:00Z">
        <w:r w:rsidR="003F3C20">
          <w:rPr>
            <w:rFonts w:hint="eastAsia"/>
          </w:rPr>
          <w:t>细</w:t>
        </w:r>
      </w:ins>
      <w:ins w:id="100" w:author="vicky song" w:date="2020-01-21T12:44:00Z">
        <w:r>
          <w:rPr>
            <w:rFonts w:hint="eastAsia"/>
          </w:rPr>
          <w:t>化方面提出</w:t>
        </w:r>
      </w:ins>
      <w:ins w:id="101" w:author="vicky song" w:date="2020-01-21T12:46:00Z">
        <w:r w:rsidR="00853124">
          <w:rPr>
            <w:rFonts w:hint="eastAsia"/>
          </w:rPr>
          <w:t>更有效的</w:t>
        </w:r>
        <w:r w:rsidR="007C1662">
          <w:rPr>
            <w:rFonts w:hint="eastAsia"/>
          </w:rPr>
          <w:t>算法</w:t>
        </w:r>
        <w:r w:rsidR="004B606F">
          <w:rPr>
            <w:rFonts w:hint="eastAsia"/>
          </w:rPr>
          <w:t>。</w:t>
        </w:r>
      </w:ins>
    </w:p>
    <w:p w14:paraId="0E37BAD5" w14:textId="77777777" w:rsidR="008C6FA0" w:rsidRDefault="008C6FA0" w:rsidP="004356B1">
      <w:pPr>
        <w:pStyle w:val="3"/>
      </w:pPr>
      <w:r>
        <w:rPr>
          <w:rFonts w:hint="eastAsia"/>
        </w:rPr>
        <w:t>2.1</w:t>
      </w:r>
      <w:r w:rsidR="005632AF">
        <w:t xml:space="preserve"> </w:t>
      </w:r>
      <w:r w:rsidR="005632AF">
        <w:rPr>
          <w:rFonts w:hint="eastAsia"/>
        </w:rPr>
        <w:t>AD-Census代价函数</w:t>
      </w:r>
    </w:p>
    <w:p w14:paraId="0B07452A" w14:textId="77777777" w:rsidR="00F1744A" w:rsidRDefault="005632AF" w:rsidP="002716F2">
      <w:pPr>
        <w:ind w:firstLine="420"/>
      </w:pPr>
      <w:r>
        <w:rPr>
          <w:rFonts w:hint="eastAsia"/>
        </w:rPr>
        <w:t>AD-Census代价函数是</w:t>
      </w:r>
      <w:r>
        <w:t>Mei</w:t>
      </w:r>
      <w:r>
        <w:rPr>
          <w:rFonts w:hint="eastAsia"/>
        </w:rPr>
        <w:t>【】提出，</w:t>
      </w:r>
      <w:r w:rsidR="00E34444">
        <w:rPr>
          <w:rFonts w:hint="eastAsia"/>
        </w:rPr>
        <w:t>公式如下：</w:t>
      </w:r>
    </w:p>
    <w:p w14:paraId="30F5102F" w14:textId="77777777" w:rsidR="00E34444" w:rsidRDefault="00E34444" w:rsidP="00E34444">
      <w:pPr>
        <w:ind w:left="2100" w:firstLineChars="400" w:firstLine="840"/>
      </w:pPr>
      <w:r>
        <w:rPr>
          <w:rFonts w:hint="eastAsia"/>
        </w:rPr>
        <w:t>AD-Census公式</w:t>
      </w:r>
    </w:p>
    <w:p w14:paraId="447AB031" w14:textId="0E52B124" w:rsidR="00B85F5C" w:rsidRDefault="00B85F5C" w:rsidP="004356B1">
      <w:pPr>
        <w:pStyle w:val="3"/>
      </w:pPr>
      <w:r>
        <w:rPr>
          <w:rFonts w:hint="eastAsia"/>
        </w:rPr>
        <w:t>2.2</w:t>
      </w:r>
      <w:r w:rsidR="002928F3">
        <w:t xml:space="preserve"> </w:t>
      </w:r>
      <w:r w:rsidR="00A40CCA">
        <w:rPr>
          <w:rFonts w:hint="eastAsia"/>
        </w:rPr>
        <w:t>基于十字交叉窗口和固定</w:t>
      </w:r>
      <w:del w:id="102" w:author="vicky song" w:date="2020-01-21T12:59:00Z">
        <w:r w:rsidR="00A40CCA" w:rsidDel="00AB2EDA">
          <w:rPr>
            <w:rFonts w:hint="eastAsia"/>
          </w:rPr>
          <w:delText>固定</w:delText>
        </w:r>
      </w:del>
      <w:ins w:id="103" w:author="vicky song" w:date="2020-01-21T12:59:00Z">
        <w:r w:rsidR="00AB2EDA">
          <w:rPr>
            <w:rFonts w:hint="eastAsia"/>
          </w:rPr>
          <w:t>窗口</w:t>
        </w:r>
      </w:ins>
      <w:r w:rsidR="00E34444">
        <w:rPr>
          <w:rFonts w:hint="eastAsia"/>
        </w:rPr>
        <w:t>融合</w:t>
      </w:r>
      <w:r w:rsidR="00A40CCA">
        <w:rPr>
          <w:rFonts w:hint="eastAsia"/>
        </w:rPr>
        <w:t>的代价聚合</w:t>
      </w:r>
    </w:p>
    <w:p w14:paraId="7A7684D7" w14:textId="09D09E29" w:rsidR="00EE4AF1" w:rsidRDefault="00A5624E" w:rsidP="00540D8A">
      <w:pPr>
        <w:ind w:firstLine="420"/>
        <w:rPr>
          <w:ins w:id="104" w:author="vicky song" w:date="2020-01-21T13:12:00Z"/>
        </w:rPr>
      </w:pPr>
      <w:ins w:id="105" w:author="vicky song" w:date="2020-01-21T13:06:00Z">
        <w:r>
          <w:rPr>
            <w:rFonts w:hint="eastAsia"/>
          </w:rPr>
          <w:t>对于每个图像像素点，</w:t>
        </w:r>
      </w:ins>
      <w:ins w:id="106" w:author="vicky song" w:date="2020-01-21T13:09:00Z">
        <w:r>
          <w:rPr>
            <w:rFonts w:hint="eastAsia"/>
          </w:rPr>
          <w:t>需要</w:t>
        </w:r>
      </w:ins>
      <w:ins w:id="107" w:author="vicky song" w:date="2020-01-21T13:07:00Z">
        <w:r>
          <w:rPr>
            <w:rFonts w:hint="eastAsia"/>
          </w:rPr>
          <w:t>从局部支持的</w:t>
        </w:r>
      </w:ins>
      <w:ins w:id="108" w:author="vicky song" w:date="2020-01-21T13:08:00Z">
        <w:r>
          <w:rPr>
            <w:rFonts w:hint="eastAsia"/>
          </w:rPr>
          <w:t>区域中根据</w:t>
        </w:r>
      </w:ins>
      <w:ins w:id="109" w:author="vicky song" w:date="2020-01-21T13:05:00Z">
        <w:r>
          <w:rPr>
            <w:rFonts w:hint="eastAsia"/>
          </w:rPr>
          <w:t>对初始代价卷上</w:t>
        </w:r>
      </w:ins>
      <w:ins w:id="110" w:author="vicky song" w:date="2020-01-21T13:08:00Z">
        <w:r>
          <w:rPr>
            <w:rFonts w:hint="eastAsia"/>
          </w:rPr>
          <w:t>聚合</w:t>
        </w:r>
      </w:ins>
      <w:ins w:id="111" w:author="vicky song" w:date="2020-01-21T13:10:00Z">
        <w:r>
          <w:rPr>
            <w:rFonts w:hint="eastAsia"/>
          </w:rPr>
          <w:t>的</w:t>
        </w:r>
      </w:ins>
      <w:ins w:id="112" w:author="vicky song" w:date="2020-01-21T13:08:00Z">
        <w:r>
          <w:rPr>
            <w:rFonts w:hint="eastAsia"/>
          </w:rPr>
          <w:t>代价</w:t>
        </w:r>
      </w:ins>
      <w:ins w:id="113" w:author="vicky song" w:date="2020-01-21T13:10:00Z">
        <w:r>
          <w:rPr>
            <w:rFonts w:hint="eastAsia"/>
          </w:rPr>
          <w:t>来</w:t>
        </w:r>
      </w:ins>
      <w:ins w:id="114" w:author="vicky song" w:date="2020-01-21T13:08:00Z">
        <w:r>
          <w:rPr>
            <w:rFonts w:hint="eastAsia"/>
          </w:rPr>
          <w:t>选择</w:t>
        </w:r>
      </w:ins>
      <w:ins w:id="115" w:author="vicky song" w:date="2020-01-21T13:10:00Z">
        <w:r>
          <w:rPr>
            <w:rFonts w:hint="eastAsia"/>
          </w:rPr>
          <w:t>最优</w:t>
        </w:r>
      </w:ins>
      <w:ins w:id="116" w:author="vicky song" w:date="2020-01-21T13:08:00Z">
        <w:r>
          <w:rPr>
            <w:rFonts w:hint="eastAsia"/>
          </w:rPr>
          <w:t>匹配视差。</w:t>
        </w:r>
      </w:ins>
      <w:ins w:id="117" w:author="vicky song" w:date="2020-01-21T13:11:00Z">
        <w:r w:rsidR="00FA1506">
          <w:rPr>
            <w:rFonts w:hint="eastAsia"/>
          </w:rPr>
          <w:t>这一步骤的关键在于</w:t>
        </w:r>
      </w:ins>
      <w:ins w:id="118" w:author="vicky song" w:date="2020-01-21T13:12:00Z">
        <w:r w:rsidR="00FA1506">
          <w:rPr>
            <w:rFonts w:hint="eastAsia"/>
          </w:rPr>
          <w:t>如何</w:t>
        </w:r>
      </w:ins>
      <w:ins w:id="119" w:author="vicky song" w:date="2020-01-21T13:11:00Z">
        <w:r w:rsidR="00FA1506">
          <w:rPr>
            <w:rFonts w:hint="eastAsia"/>
          </w:rPr>
          <w:t>确定局部支持区域的窗口</w:t>
        </w:r>
      </w:ins>
      <w:ins w:id="120" w:author="vicky song" w:date="2020-01-21T13:12:00Z">
        <w:r w:rsidR="00FA1506">
          <w:rPr>
            <w:rFonts w:hint="eastAsia"/>
          </w:rPr>
          <w:t>。</w:t>
        </w:r>
      </w:ins>
      <w:ins w:id="121" w:author="vicky song" w:date="2020-01-21T13:27:00Z">
        <w:r w:rsidR="009E3DBB">
          <w:rPr>
            <w:rFonts w:hint="eastAsia"/>
          </w:rPr>
          <w:t>最简单的方法是</w:t>
        </w:r>
      </w:ins>
      <w:ins w:id="122" w:author="vicky song" w:date="2020-01-21T13:12:00Z">
        <w:r w:rsidR="00E41198">
          <w:rPr>
            <w:rFonts w:hint="eastAsia"/>
          </w:rPr>
          <w:t>矩形窗口</w:t>
        </w:r>
      </w:ins>
      <w:ins w:id="123" w:author="vicky song" w:date="2020-01-21T13:26:00Z">
        <w:r w:rsidR="009E3DBB">
          <w:rPr>
            <w:rFonts w:hint="eastAsia"/>
          </w:rPr>
          <w:t>法</w:t>
        </w:r>
      </w:ins>
      <w:ins w:id="124" w:author="vicky song" w:date="2020-01-21T13:27:00Z">
        <w:r w:rsidR="009E3DBB">
          <w:rPr>
            <w:rFonts w:hint="eastAsia"/>
          </w:rPr>
          <w:t>，它</w:t>
        </w:r>
      </w:ins>
      <w:ins w:id="125" w:author="vicky song" w:date="2020-01-21T13:29:00Z">
        <w:r w:rsidR="009E3DBB">
          <w:rPr>
            <w:rFonts w:hint="eastAsia"/>
          </w:rPr>
          <w:t>在</w:t>
        </w:r>
      </w:ins>
      <w:ins w:id="126" w:author="vicky song" w:date="2020-01-21T13:22:00Z">
        <w:r w:rsidR="00BE70A4">
          <w:rPr>
            <w:rFonts w:hint="eastAsia"/>
          </w:rPr>
          <w:t>以目标像素点为中心的大小固定的矩形窗口区</w:t>
        </w:r>
      </w:ins>
      <w:ins w:id="127" w:author="vicky song" w:date="2020-01-21T13:29:00Z">
        <w:r w:rsidR="009E3DBB">
          <w:rPr>
            <w:rFonts w:hint="eastAsia"/>
          </w:rPr>
          <w:t>内进行代价聚合计算</w:t>
        </w:r>
      </w:ins>
      <w:ins w:id="128" w:author="vicky song" w:date="2020-01-21T13:30:00Z">
        <w:r w:rsidR="009E3DBB">
          <w:rPr>
            <w:rFonts w:hint="eastAsia"/>
          </w:rPr>
          <w:t>。</w:t>
        </w:r>
      </w:ins>
      <w:ins w:id="129" w:author="vicky song" w:date="2020-01-21T13:22:00Z">
        <w:r w:rsidR="00BE70A4">
          <w:rPr>
            <w:rFonts w:hint="eastAsia"/>
          </w:rPr>
          <w:t>当该窗口包含的区域是视差连续的</w:t>
        </w:r>
      </w:ins>
      <w:ins w:id="130" w:author="vicky song" w:date="2020-01-21T13:31:00Z">
        <w:r w:rsidR="009E3DBB">
          <w:rPr>
            <w:rFonts w:hint="eastAsia"/>
          </w:rPr>
          <w:t>像素</w:t>
        </w:r>
      </w:ins>
      <w:ins w:id="131" w:author="vicky song" w:date="2020-01-21T13:22:00Z">
        <w:r w:rsidR="00BE70A4">
          <w:rPr>
            <w:rFonts w:hint="eastAsia"/>
          </w:rPr>
          <w:t>时，该方法能够取得较好的聚合效果，但是当窗口中存在视差跳跃现象，即窗口包含两个</w:t>
        </w:r>
      </w:ins>
      <w:ins w:id="132" w:author="vicky song" w:date="2020-01-21T13:31:00Z">
        <w:r w:rsidR="009E3DBB">
          <w:rPr>
            <w:rFonts w:hint="eastAsia"/>
          </w:rPr>
          <w:t>或多个</w:t>
        </w:r>
      </w:ins>
      <w:ins w:id="133" w:author="vicky song" w:date="2020-01-21T13:22:00Z">
        <w:r w:rsidR="00BE70A4">
          <w:rPr>
            <w:rFonts w:hint="eastAsia"/>
          </w:rPr>
          <w:t>值不同的视差面，聚合操作会引入误差，降低匹配精度</w:t>
        </w:r>
      </w:ins>
      <w:ins w:id="134" w:author="vicky song" w:date="2020-01-21T13:34:00Z">
        <w:r w:rsidR="009E3DBB">
          <w:rPr>
            <w:rFonts w:hint="eastAsia"/>
          </w:rPr>
          <w:t>。针对这一问题，十字交叉窗口法</w:t>
        </w:r>
      </w:ins>
      <w:ins w:id="135" w:author="vicky song" w:date="2020-01-21T13:40:00Z">
        <w:r w:rsidR="001740A1">
          <w:rPr>
            <w:rFonts w:hint="eastAsia"/>
          </w:rPr>
          <w:t>通过颜色和距离限制来构建不规则的目标像素点的局部支持窗口，</w:t>
        </w:r>
      </w:ins>
      <w:ins w:id="136" w:author="vicky song" w:date="2020-01-21T13:22:00Z">
        <w:r w:rsidR="00BE70A4">
          <w:rPr>
            <w:rFonts w:hint="eastAsia"/>
          </w:rPr>
          <w:t>使窗口的大小和形状能够尽可能地贴合视差不连续边缘。</w:t>
        </w:r>
      </w:ins>
      <w:ins w:id="137" w:author="vicky song" w:date="2020-01-21T13:40:00Z">
        <w:r w:rsidR="001740A1">
          <w:rPr>
            <w:rFonts w:hint="eastAsia"/>
          </w:rPr>
          <w:t>但是该方法在重复纹理区表现</w:t>
        </w:r>
        <w:r w:rsidR="001740A1">
          <w:rPr>
            <w:rFonts w:hint="eastAsia"/>
          </w:rPr>
          <w:lastRenderedPageBreak/>
          <w:t>不好，原因是致密的纹理会阻断臂长的生长，导致支持区域过小，增大了匹配的模糊性。</w:t>
        </w:r>
      </w:ins>
    </w:p>
    <w:p w14:paraId="5B32BC6B" w14:textId="07B28F63" w:rsidR="003836FD" w:rsidRDefault="001740A1" w:rsidP="003836FD">
      <w:pPr>
        <w:ind w:firstLine="420"/>
        <w:rPr>
          <w:ins w:id="138" w:author="vicky song" w:date="2020-01-21T13:54:00Z"/>
        </w:rPr>
      </w:pPr>
      <w:ins w:id="139" w:author="vicky song" w:date="2020-01-21T13:40:00Z">
        <w:r>
          <w:rPr>
            <w:rFonts w:hint="eastAsia"/>
          </w:rPr>
          <w:t>本文</w:t>
        </w:r>
      </w:ins>
      <w:ins w:id="140" w:author="vicky song" w:date="2020-01-21T13:41:00Z">
        <w:r>
          <w:rPr>
            <w:rFonts w:hint="eastAsia"/>
          </w:rPr>
          <w:t>考虑了两类方法</w:t>
        </w:r>
      </w:ins>
      <w:ins w:id="141" w:author="vicky song" w:date="2020-01-21T13:42:00Z">
        <w:r>
          <w:rPr>
            <w:rFonts w:hint="eastAsia"/>
          </w:rPr>
          <w:t>优缺点，提出</w:t>
        </w:r>
      </w:ins>
      <w:ins w:id="142" w:author="vicky song" w:date="2020-01-21T13:44:00Z">
        <w:r>
          <w:rPr>
            <w:rFonts w:hint="eastAsia"/>
          </w:rPr>
          <w:t>了</w:t>
        </w:r>
      </w:ins>
      <w:ins w:id="143" w:author="vicky song" w:date="2020-01-21T13:42:00Z">
        <w:r>
          <w:rPr>
            <w:rFonts w:hint="eastAsia"/>
          </w:rPr>
          <w:t>十字交叉窗口和固定窗口融合的代价聚合策略</w:t>
        </w:r>
      </w:ins>
      <w:ins w:id="144" w:author="vicky song" w:date="2020-01-21T13:43:00Z">
        <w:r>
          <w:rPr>
            <w:rFonts w:hint="eastAsia"/>
          </w:rPr>
          <w:t>，能够有效</w:t>
        </w:r>
      </w:ins>
      <w:ins w:id="145" w:author="vicky song" w:date="2020-01-21T13:44:00Z">
        <w:r>
          <w:rPr>
            <w:rFonts w:hint="eastAsia"/>
          </w:rPr>
          <w:t>降低</w:t>
        </w:r>
      </w:ins>
      <w:ins w:id="146" w:author="vicky song" w:date="2020-01-21T13:43:00Z">
        <w:r>
          <w:rPr>
            <w:rFonts w:hint="eastAsia"/>
          </w:rPr>
          <w:t>重复纹理区域的匹配误差，</w:t>
        </w:r>
      </w:ins>
      <w:ins w:id="147" w:author="vicky song" w:date="2020-01-21T13:46:00Z">
        <w:r w:rsidR="00E877AB">
          <w:rPr>
            <w:rFonts w:hint="eastAsia"/>
          </w:rPr>
          <w:t>并且</w:t>
        </w:r>
      </w:ins>
      <w:ins w:id="148" w:author="vicky song" w:date="2020-01-21T13:47:00Z">
        <w:r w:rsidR="00E877AB">
          <w:rPr>
            <w:rFonts w:hint="eastAsia"/>
          </w:rPr>
          <w:t>避免</w:t>
        </w:r>
      </w:ins>
      <w:ins w:id="149" w:author="vicky song" w:date="2020-01-21T13:44:00Z">
        <w:r>
          <w:rPr>
            <w:rFonts w:hint="eastAsia"/>
          </w:rPr>
          <w:t>矩形窗口</w:t>
        </w:r>
      </w:ins>
      <w:ins w:id="150" w:author="vicky song" w:date="2020-01-21T13:47:00Z">
        <w:r w:rsidR="00E877AB">
          <w:rPr>
            <w:rFonts w:hint="eastAsia"/>
          </w:rPr>
          <w:t>在视差不连续区域</w:t>
        </w:r>
      </w:ins>
      <w:ins w:id="151" w:author="vicky song" w:date="2020-01-21T13:45:00Z">
        <w:r>
          <w:rPr>
            <w:rFonts w:hint="eastAsia"/>
          </w:rPr>
          <w:t>的引入误差</w:t>
        </w:r>
      </w:ins>
      <w:ins w:id="152" w:author="vicky song" w:date="2020-01-21T13:42:00Z">
        <w:r>
          <w:rPr>
            <w:rFonts w:hint="eastAsia"/>
          </w:rPr>
          <w:t>。</w:t>
        </w:r>
      </w:ins>
      <w:ins w:id="153" w:author="vicky song" w:date="2020-01-21T13:48:00Z">
        <w:r w:rsidR="003836FD">
          <w:rPr>
            <w:rFonts w:hint="eastAsia"/>
          </w:rPr>
          <w:t>具体方法如下。</w:t>
        </w:r>
      </w:ins>
    </w:p>
    <w:p w14:paraId="68336AAE" w14:textId="3542F187" w:rsidR="003836FD" w:rsidRDefault="003836FD" w:rsidP="003836FD">
      <w:pPr>
        <w:ind w:firstLine="420"/>
        <w:rPr>
          <w:ins w:id="154" w:author="vicky song" w:date="2020-01-21T13:48:00Z"/>
          <w:rFonts w:hint="eastAsia"/>
        </w:rPr>
      </w:pPr>
      <w:ins w:id="155" w:author="vicky song" w:date="2020-01-21T13:54:00Z">
        <w:r>
          <w:rPr>
            <w:rFonts w:hint="eastAsia"/>
          </w:rPr>
          <w:t>矩形窗口的构建非常简单，以。。。</w:t>
        </w:r>
      </w:ins>
      <w:proofErr w:type="spellStart"/>
      <w:ins w:id="156" w:author="vicky song" w:date="2020-01-21T14:10:00Z">
        <w:r w:rsidR="001A1273">
          <w:rPr>
            <w:rFonts w:hint="eastAsia"/>
          </w:rPr>
          <w:t>w</w:t>
        </w:r>
        <w:r w:rsidR="001A1273">
          <w:t>xh</w:t>
        </w:r>
      </w:ins>
      <w:proofErr w:type="spellEnd"/>
    </w:p>
    <w:p w14:paraId="1E320FED" w14:textId="16266BC9" w:rsidR="003836FD" w:rsidRDefault="003836FD" w:rsidP="003836FD">
      <w:pPr>
        <w:ind w:firstLine="420"/>
        <w:rPr>
          <w:ins w:id="157" w:author="vicky song" w:date="2020-01-21T13:50:00Z"/>
        </w:rPr>
      </w:pPr>
      <w:ins w:id="158" w:author="vicky song" w:date="2020-01-21T13:54:00Z">
        <w:r>
          <w:rPr>
            <w:rFonts w:hint="eastAsia"/>
          </w:rPr>
          <w:t>本文使用了Mei等人提出。。方法</w:t>
        </w:r>
      </w:ins>
      <w:ins w:id="159" w:author="vicky song" w:date="2020-01-21T13:48:00Z">
        <w:r>
          <w:rPr>
            <w:rFonts w:hint="eastAsia"/>
          </w:rPr>
          <w:t>构建</w:t>
        </w:r>
      </w:ins>
      <w:ins w:id="160" w:author="vicky song" w:date="2020-01-21T13:49:00Z">
        <w:r>
          <w:rPr>
            <w:rFonts w:hint="eastAsia"/>
          </w:rPr>
          <w:t>目标像素的十字交叉窗口</w:t>
        </w:r>
      </w:ins>
      <w:ins w:id="161" w:author="vicky song" w:date="2020-01-21T13:50:00Z">
        <w:r>
          <w:rPr>
            <w:rFonts w:hint="eastAsia"/>
          </w:rPr>
          <w:t>。</w:t>
        </w:r>
      </w:ins>
    </w:p>
    <w:p w14:paraId="03C6EFF1" w14:textId="62A48C9A" w:rsidR="003836FD" w:rsidRDefault="003836FD" w:rsidP="003836FD">
      <w:pPr>
        <w:ind w:firstLine="420"/>
        <w:rPr>
          <w:ins w:id="162" w:author="vicky song" w:date="2020-01-21T13:51:00Z"/>
        </w:rPr>
      </w:pPr>
      <w:ins w:id="163" w:author="vicky song" w:date="2020-01-21T13:54:00Z">
        <w:r>
          <w:rPr>
            <w:rFonts w:hint="eastAsia"/>
          </w:rPr>
          <w:t>首先</w:t>
        </w:r>
      </w:ins>
      <w:ins w:id="164" w:author="vicky song" w:date="2020-01-21T13:51:00Z">
        <w:r>
          <w:rPr>
            <w:rFonts w:hint="eastAsia"/>
          </w:rPr>
          <w:t>计算像素点的上、下、左、右四个方向的支持臂的长度，公式如下：</w:t>
        </w:r>
      </w:ins>
    </w:p>
    <w:p w14:paraId="01EFAF6B" w14:textId="77777777" w:rsidR="003836FD" w:rsidRDefault="003836FD" w:rsidP="003836FD">
      <w:pPr>
        <w:ind w:left="2100" w:firstLine="420"/>
        <w:rPr>
          <w:ins w:id="165" w:author="vicky song" w:date="2020-01-21T13:51:00Z"/>
        </w:rPr>
      </w:pPr>
      <w:ins w:id="166" w:author="vicky song" w:date="2020-01-21T13:51:00Z">
        <w:r>
          <w:rPr>
            <w:rFonts w:hint="eastAsia"/>
          </w:rPr>
          <w:t>颜色限制公式</w:t>
        </w:r>
      </w:ins>
    </w:p>
    <w:p w14:paraId="63295E8E" w14:textId="77777777" w:rsidR="003836FD" w:rsidRDefault="003836FD" w:rsidP="003836FD">
      <w:pPr>
        <w:ind w:left="2100" w:firstLine="420"/>
        <w:rPr>
          <w:ins w:id="167" w:author="vicky song" w:date="2020-01-21T13:51:00Z"/>
        </w:rPr>
      </w:pPr>
      <w:ins w:id="168" w:author="vicky song" w:date="2020-01-21T13:51:00Z">
        <w:r>
          <w:rPr>
            <w:rFonts w:hint="eastAsia"/>
          </w:rPr>
          <w:t>距离限制公式</w:t>
        </w:r>
      </w:ins>
    </w:p>
    <w:p w14:paraId="01D84865" w14:textId="0A23D15D" w:rsidR="003836FD" w:rsidRDefault="003836FD" w:rsidP="003836FD">
      <w:pPr>
        <w:rPr>
          <w:ins w:id="169" w:author="vicky song" w:date="2020-01-21T13:52:00Z"/>
        </w:rPr>
        <w:pPrChange w:id="170" w:author="vicky song" w:date="2020-01-21T13:52:00Z">
          <w:pPr>
            <w:ind w:firstLine="420"/>
          </w:pPr>
        </w:pPrChange>
      </w:pPr>
      <w:ins w:id="171" w:author="vicky song" w:date="2020-01-21T13:52:00Z">
        <w:r>
          <w:rPr>
            <w:rFonts w:hint="eastAsia"/>
          </w:rPr>
          <w:t>其中。。表示 。。。；。。表示 。。</w:t>
        </w:r>
      </w:ins>
    </w:p>
    <w:p w14:paraId="5D3BE2F4" w14:textId="39B6662B" w:rsidR="003836FD" w:rsidRDefault="003836FD" w:rsidP="003836FD">
      <w:pPr>
        <w:ind w:firstLine="420"/>
        <w:rPr>
          <w:ins w:id="172" w:author="vicky song" w:date="2020-01-21T13:42:00Z"/>
          <w:rFonts w:hint="eastAsia"/>
        </w:rPr>
        <w:pPrChange w:id="173" w:author="vicky song" w:date="2020-01-21T13:48:00Z">
          <w:pPr>
            <w:ind w:firstLine="420"/>
          </w:pPr>
        </w:pPrChange>
      </w:pPr>
      <w:ins w:id="174" w:author="vicky song" w:date="2020-01-21T13:54:00Z">
        <w:r>
          <w:rPr>
            <w:rFonts w:hint="eastAsia"/>
          </w:rPr>
          <w:t>再</w:t>
        </w:r>
      </w:ins>
      <w:ins w:id="175" w:author="vicky song" w:date="2020-01-21T13:51:00Z">
        <w:r>
          <w:rPr>
            <w:rFonts w:hint="eastAsia"/>
          </w:rPr>
          <w:t>以同样的方式计算水平臂（左臂和右臂）或者竖直臂（上臂和下臂）上的每个像素点的垂直臂长或者水平臂长，完成支持区域的构建</w:t>
        </w:r>
      </w:ins>
      <w:ins w:id="176" w:author="vicky song" w:date="2020-01-21T13:52:00Z">
        <w:r>
          <w:rPr>
            <w:rFonts w:hint="eastAsia"/>
          </w:rPr>
          <w:t>，整个过程如图1所示。</w:t>
        </w:r>
      </w:ins>
    </w:p>
    <w:p w14:paraId="54FB0DFA" w14:textId="120896D1" w:rsidR="00A53FB7" w:rsidRDefault="00451281" w:rsidP="00540D8A">
      <w:pPr>
        <w:ind w:firstLine="420"/>
        <w:rPr>
          <w:ins w:id="177" w:author="vicky song" w:date="2020-01-21T14:02:00Z"/>
          <w:rFonts w:hint="eastAsia"/>
        </w:rPr>
      </w:pPr>
      <w:ins w:id="178" w:author="vicky song" w:date="2020-01-21T13:54:00Z">
        <w:r>
          <w:rPr>
            <w:rFonts w:hint="eastAsia"/>
          </w:rPr>
          <w:t>融合策略</w:t>
        </w:r>
      </w:ins>
      <w:ins w:id="179" w:author="vicky song" w:date="2020-01-21T14:02:00Z">
        <w:r w:rsidR="00A53FB7">
          <w:rPr>
            <w:rFonts w:hint="eastAsia"/>
          </w:rPr>
          <w:t>的基本思想是</w:t>
        </w:r>
      </w:ins>
      <w:ins w:id="180" w:author="vicky song" w:date="2020-01-21T14:03:00Z">
        <w:r w:rsidR="00A53FB7">
          <w:rPr>
            <w:rFonts w:hint="eastAsia"/>
          </w:rPr>
          <w:t>在重复纹理区使用矩形窗口聚合代价，而在其他区域使用十字交叉窗口聚合代价</w:t>
        </w:r>
      </w:ins>
      <w:ins w:id="181" w:author="vicky song" w:date="2020-01-21T14:04:00Z">
        <w:r w:rsidR="00A53FB7">
          <w:rPr>
            <w:rFonts w:hint="eastAsia"/>
          </w:rPr>
          <w:t>。</w:t>
        </w:r>
      </w:ins>
      <w:commentRangeStart w:id="182"/>
      <w:ins w:id="183" w:author="vicky song" w:date="2020-01-21T14:05:00Z">
        <w:r w:rsidR="00A53FB7">
          <w:rPr>
            <w:rFonts w:hint="eastAsia"/>
          </w:rPr>
          <w:t>由十字交叉窗口构建的方法可知，在重复纹理区该窗口表现为较小的</w:t>
        </w:r>
      </w:ins>
      <w:ins w:id="184" w:author="vicky song" w:date="2020-01-21T14:20:00Z">
        <w:r w:rsidR="00CE519A">
          <w:rPr>
            <w:rFonts w:hint="eastAsia"/>
          </w:rPr>
          <w:t>区域</w:t>
        </w:r>
      </w:ins>
      <w:ins w:id="185" w:author="vicky song" w:date="2020-01-21T14:05:00Z">
        <w:r w:rsidR="00A53FB7">
          <w:rPr>
            <w:rFonts w:hint="eastAsia"/>
          </w:rPr>
          <w:t>，</w:t>
        </w:r>
      </w:ins>
      <w:ins w:id="186" w:author="vicky song" w:date="2020-01-21T14:13:00Z">
        <w:r w:rsidR="00327043">
          <w:rPr>
            <w:rFonts w:hint="eastAsia"/>
          </w:rPr>
          <w:t>而在视差</w:t>
        </w:r>
      </w:ins>
      <w:ins w:id="187" w:author="vicky song" w:date="2020-01-21T14:19:00Z">
        <w:r w:rsidR="00CE519A">
          <w:rPr>
            <w:rFonts w:hint="eastAsia"/>
          </w:rPr>
          <w:t>变化</w:t>
        </w:r>
      </w:ins>
      <w:ins w:id="188" w:author="vicky song" w:date="2020-01-21T14:13:00Z">
        <w:r w:rsidR="00327043">
          <w:rPr>
            <w:rFonts w:hint="eastAsia"/>
          </w:rPr>
          <w:t>区域，其窗口</w:t>
        </w:r>
      </w:ins>
      <w:ins w:id="189" w:author="vicky song" w:date="2020-01-21T14:14:00Z">
        <w:r w:rsidR="00327043">
          <w:rPr>
            <w:rFonts w:hint="eastAsia"/>
          </w:rPr>
          <w:t>的单方向臂长</w:t>
        </w:r>
      </w:ins>
      <w:ins w:id="190" w:author="vicky song" w:date="2020-01-21T14:19:00Z">
        <w:r w:rsidR="00CE519A">
          <w:rPr>
            <w:rFonts w:hint="eastAsia"/>
          </w:rPr>
          <w:t>可能</w:t>
        </w:r>
      </w:ins>
      <w:ins w:id="191" w:author="vicky song" w:date="2020-01-21T14:14:00Z">
        <w:r w:rsidR="00B03314">
          <w:rPr>
            <w:rFonts w:hint="eastAsia"/>
          </w:rPr>
          <w:t>会较长</w:t>
        </w:r>
      </w:ins>
      <w:ins w:id="192" w:author="vicky song" w:date="2020-01-21T14:19:00Z">
        <w:r w:rsidR="00CE519A">
          <w:rPr>
            <w:rFonts w:hint="eastAsia"/>
          </w:rPr>
          <w:t>，因此</w:t>
        </w:r>
      </w:ins>
      <w:ins w:id="193" w:author="vicky song" w:date="2020-01-21T14:20:00Z">
        <w:r w:rsidR="00CE519A">
          <w:rPr>
            <w:rFonts w:hint="eastAsia"/>
          </w:rPr>
          <w:t>可要通过臂长来确定是否使用</w:t>
        </w:r>
      </w:ins>
      <w:ins w:id="194" w:author="vicky song" w:date="2020-01-21T14:21:00Z">
        <w:r w:rsidR="00CE519A">
          <w:rPr>
            <w:rFonts w:hint="eastAsia"/>
          </w:rPr>
          <w:t>矩形窗口。此外，还考虑以总的匹配代价来限制矩形窗口的使用</w:t>
        </w:r>
      </w:ins>
      <w:ins w:id="195" w:author="vicky song" w:date="2020-01-21T14:17:00Z">
        <w:r w:rsidR="00CE519A">
          <w:rPr>
            <w:rFonts w:hint="eastAsia"/>
          </w:rPr>
          <w:t>。</w:t>
        </w:r>
        <w:commentRangeEnd w:id="182"/>
        <w:r w:rsidR="00CE519A">
          <w:rPr>
            <w:rStyle w:val="ad"/>
          </w:rPr>
          <w:commentReference w:id="182"/>
        </w:r>
      </w:ins>
    </w:p>
    <w:p w14:paraId="113A1D9B" w14:textId="2DDEB0F2" w:rsidR="001740A1" w:rsidRDefault="00A53FB7" w:rsidP="00540D8A">
      <w:pPr>
        <w:ind w:firstLine="420"/>
        <w:rPr>
          <w:ins w:id="196" w:author="vicky song" w:date="2020-01-21T13:54:00Z"/>
        </w:rPr>
      </w:pPr>
      <w:ins w:id="197" w:author="vicky song" w:date="2020-01-21T14:02:00Z">
        <w:r>
          <w:rPr>
            <w:rFonts w:hint="eastAsia"/>
          </w:rPr>
          <w:t>计算</w:t>
        </w:r>
      </w:ins>
      <w:ins w:id="198" w:author="vicky song" w:date="2020-01-21T14:03:00Z">
        <w:r>
          <w:rPr>
            <w:rFonts w:hint="eastAsia"/>
          </w:rPr>
          <w:t>伪代码如下</w:t>
        </w:r>
      </w:ins>
      <w:ins w:id="199" w:author="vicky song" w:date="2020-01-21T13:54:00Z">
        <w:r w:rsidR="00451281">
          <w:rPr>
            <w:rFonts w:hint="eastAsia"/>
          </w:rPr>
          <w:t>：</w:t>
        </w:r>
      </w:ins>
    </w:p>
    <w:p w14:paraId="02CD2F3F" w14:textId="488D04AD" w:rsidR="00451281" w:rsidRDefault="00451281" w:rsidP="00451281">
      <w:pPr>
        <w:pStyle w:val="a7"/>
        <w:numPr>
          <w:ilvl w:val="0"/>
          <w:numId w:val="2"/>
        </w:numPr>
        <w:ind w:firstLineChars="0"/>
        <w:rPr>
          <w:ins w:id="200" w:author="vicky song" w:date="2020-01-21T13:55:00Z"/>
        </w:rPr>
        <w:pPrChange w:id="201" w:author="vicky song" w:date="2020-01-21T13:55:00Z">
          <w:pPr>
            <w:ind w:firstLine="420"/>
          </w:pPr>
        </w:pPrChange>
      </w:pPr>
      <w:ins w:id="202" w:author="vicky song" w:date="2020-01-21T13:55:00Z">
        <w:r>
          <w:rPr>
            <w:rFonts w:hint="eastAsia"/>
          </w:rPr>
          <w:t>分别计算矩形窗口聚合代价</w:t>
        </w:r>
      </w:ins>
      <m:oMath>
        <m:sSub>
          <m:sSubPr>
            <m:ctrlPr>
              <w:ins w:id="203" w:author="vicky song" w:date="2020-01-21T13:58:00Z">
                <w:rPr>
                  <w:rFonts w:ascii="Cambria Math" w:hAnsi="Cambria Math"/>
                  <w:i/>
                </w:rPr>
              </w:ins>
            </m:ctrlPr>
          </m:sSubPr>
          <m:e>
            <m:r>
              <w:ins w:id="204" w:author="vicky song" w:date="2020-01-21T13:58:00Z">
                <w:rPr>
                  <w:rFonts w:ascii="Cambria Math" w:hAnsi="Cambria Math"/>
                </w:rPr>
                <m:t>C</m:t>
              </w:ins>
            </m:r>
          </m:e>
          <m:sub>
            <m:r>
              <w:ins w:id="205" w:author="vicky song" w:date="2020-01-21T13:58:00Z">
                <w:rPr>
                  <w:rFonts w:ascii="Cambria Math" w:hAnsi="Cambria Math"/>
                </w:rPr>
                <m:t>1</m:t>
              </w:ins>
            </m:r>
          </m:sub>
        </m:sSub>
      </m:oMath>
      <w:ins w:id="206" w:author="vicky song" w:date="2020-01-21T13:55:00Z">
        <w:r>
          <w:rPr>
            <w:rFonts w:hint="eastAsia"/>
          </w:rPr>
          <w:t>和十字交叉窗口聚合代价</w:t>
        </w:r>
      </w:ins>
      <m:oMath>
        <m:sSub>
          <m:sSubPr>
            <m:ctrlPr>
              <w:ins w:id="207" w:author="vicky song" w:date="2020-01-21T13:58:00Z">
                <w:rPr>
                  <w:rFonts w:ascii="Cambria Math" w:hAnsi="Cambria Math"/>
                  <w:i/>
                </w:rPr>
              </w:ins>
            </m:ctrlPr>
          </m:sSubPr>
          <m:e>
            <m:r>
              <w:ins w:id="208" w:author="vicky song" w:date="2020-01-21T13:58:00Z">
                <w:rPr>
                  <w:rFonts w:ascii="Cambria Math" w:hAnsi="Cambria Math"/>
                </w:rPr>
                <m:t>C</m:t>
              </w:ins>
            </m:r>
          </m:e>
          <m:sub>
            <m:r>
              <w:ins w:id="209" w:author="vicky song" w:date="2020-01-21T13:58:00Z">
                <w:rPr>
                  <w:rFonts w:ascii="Cambria Math" w:hAnsi="Cambria Math"/>
                </w:rPr>
                <m:t>2</m:t>
              </w:ins>
            </m:r>
          </m:sub>
        </m:sSub>
      </m:oMath>
    </w:p>
    <w:p w14:paraId="328E2101" w14:textId="31307379" w:rsidR="00451281" w:rsidRDefault="00A53FB7" w:rsidP="00451281">
      <w:pPr>
        <w:pStyle w:val="a7"/>
        <w:numPr>
          <w:ilvl w:val="0"/>
          <w:numId w:val="2"/>
        </w:numPr>
        <w:ind w:firstLineChars="0"/>
        <w:rPr>
          <w:ins w:id="210" w:author="vicky song" w:date="2020-01-21T13:59:00Z"/>
        </w:rPr>
      </w:pPr>
      <w:ins w:id="211" w:author="vicky song" w:date="2020-01-21T13:57:00Z">
        <w:r>
          <w:rPr>
            <w:rFonts w:hint="eastAsia"/>
          </w:rPr>
          <w:t>统计</w:t>
        </w:r>
      </w:ins>
      <w:ins w:id="212" w:author="vicky song" w:date="2020-01-21T13:56:00Z">
        <w:r>
          <w:rPr>
            <w:rFonts w:hint="eastAsia"/>
          </w:rPr>
          <w:t>十字交叉窗口</w:t>
        </w:r>
      </w:ins>
      <w:ins w:id="213" w:author="vicky song" w:date="2020-01-21T13:57:00Z">
        <w:r>
          <w:rPr>
            <w:rFonts w:hint="eastAsia"/>
          </w:rPr>
          <w:t>的最大臂长长度</w:t>
        </w:r>
      </w:ins>
      <m:oMath>
        <m:sSub>
          <m:sSubPr>
            <m:ctrlPr>
              <w:ins w:id="214" w:author="vicky song" w:date="2020-01-21T13:58:00Z">
                <w:rPr>
                  <w:rFonts w:ascii="Cambria Math" w:hAnsi="Cambria Math"/>
                  <w:i/>
                </w:rPr>
              </w:ins>
            </m:ctrlPr>
          </m:sSubPr>
          <m:e>
            <m:r>
              <w:ins w:id="215" w:author="vicky song" w:date="2020-01-21T13:58:00Z">
                <w:rPr>
                  <w:rFonts w:ascii="Cambria Math" w:hAnsi="Cambria Math"/>
                </w:rPr>
                <m:t>l</m:t>
              </w:ins>
            </m:r>
          </m:e>
          <m:sub>
            <m:r>
              <w:ins w:id="216" w:author="vicky song" w:date="2020-01-21T13:58:00Z">
                <w:rPr>
                  <w:rFonts w:ascii="Cambria Math" w:hAnsi="Cambria Math"/>
                </w:rPr>
                <m:t>max</m:t>
              </w:ins>
            </m:r>
          </m:sub>
        </m:sSub>
      </m:oMath>
      <w:ins w:id="217" w:author="vicky song" w:date="2020-01-21T13:57:00Z">
        <w:r>
          <w:t xml:space="preserve">, </w:t>
        </w:r>
        <w:r>
          <w:rPr>
            <w:rFonts w:hint="eastAsia"/>
          </w:rPr>
          <w:t>左右和上下总臂长长度</w:t>
        </w:r>
      </w:ins>
      <m:oMath>
        <m:sSub>
          <m:sSubPr>
            <m:ctrlPr>
              <w:ins w:id="218" w:author="vicky song" w:date="2020-01-21T13:58:00Z">
                <w:rPr>
                  <w:rFonts w:ascii="Cambria Math" w:hAnsi="Cambria Math"/>
                  <w:i/>
                </w:rPr>
              </w:ins>
            </m:ctrlPr>
          </m:sSubPr>
          <m:e>
            <m:r>
              <w:ins w:id="219" w:author="vicky song" w:date="2020-01-21T13:59:00Z">
                <w:rPr>
                  <w:rFonts w:ascii="Cambria Math" w:hAnsi="Cambria Math"/>
                </w:rPr>
                <m:t>l</m:t>
              </w:ins>
            </m:r>
          </m:e>
          <m:sub>
            <m:r>
              <w:ins w:id="220" w:author="vicky song" w:date="2020-01-21T13:59:00Z">
                <w:rPr>
                  <w:rFonts w:ascii="Cambria Math" w:hAnsi="Cambria Math"/>
                </w:rPr>
                <m:t>all</m:t>
              </w:ins>
            </m:r>
          </m:sub>
        </m:sSub>
      </m:oMath>
    </w:p>
    <w:p w14:paraId="2ACAA38D" w14:textId="5A45F9DD" w:rsidR="00A53FB7" w:rsidRDefault="00A53FB7" w:rsidP="00451281">
      <w:pPr>
        <w:pStyle w:val="a7"/>
        <w:numPr>
          <w:ilvl w:val="0"/>
          <w:numId w:val="2"/>
        </w:numPr>
        <w:ind w:firstLineChars="0"/>
        <w:rPr>
          <w:ins w:id="221" w:author="vicky song" w:date="2020-01-21T13:52:00Z"/>
          <w:rFonts w:hint="eastAsia"/>
        </w:rPr>
        <w:pPrChange w:id="222" w:author="vicky song" w:date="2020-01-21T13:55:00Z">
          <w:pPr>
            <w:ind w:firstLine="420"/>
          </w:pPr>
        </w:pPrChange>
      </w:pPr>
      <w:ins w:id="223" w:author="vicky song" w:date="2020-01-21T13:59:00Z">
        <w:r>
          <w:rPr>
            <w:rFonts w:hint="eastAsia"/>
          </w:rPr>
          <w:t>如果</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oMath>
      </w:ins>
      <m:oMath>
        <m:sSub>
          <m:sSubPr>
            <m:ctrlPr>
              <w:ins w:id="224" w:author="vicky song" w:date="2020-01-21T14:00:00Z">
                <w:rPr>
                  <w:rFonts w:ascii="Cambria Math" w:hAnsi="Cambria Math"/>
                  <w:i/>
                </w:rPr>
              </w:ins>
            </m:ctrlPr>
          </m:sSubPr>
          <m:e>
            <m:r>
              <w:ins w:id="225" w:author="vicky song" w:date="2020-01-21T14:00:00Z">
                <w:rPr>
                  <w:rFonts w:ascii="Cambria Math" w:hAnsi="Cambria Math"/>
                </w:rPr>
                <m:t>C</m:t>
              </w:ins>
            </m:r>
          </m:e>
          <m:sub>
            <m:r>
              <w:ins w:id="226" w:author="vicky song" w:date="2020-01-21T14:00:00Z">
                <w:rPr>
                  <w:rFonts w:ascii="Cambria Math" w:hAnsi="Cambria Math"/>
                </w:rPr>
                <m:t>2</m:t>
              </w:ins>
            </m:r>
          </m:sub>
        </m:sSub>
        <m:r>
          <w:ins w:id="227" w:author="vicky song" w:date="2020-01-21T14:00:00Z">
            <w:rPr>
              <w:rFonts w:ascii="Cambria Math" w:hAnsi="Cambria Math"/>
            </w:rPr>
            <m:t>&amp;&amp;</m:t>
          </w:ins>
        </m:r>
        <m:d>
          <m:dPr>
            <m:ctrlPr>
              <w:ins w:id="228" w:author="vicky song" w:date="2020-01-21T14:00:00Z">
                <w:rPr>
                  <w:rFonts w:ascii="Cambria Math" w:hAnsi="Cambria Math"/>
                  <w:i/>
                </w:rPr>
              </w:ins>
            </m:ctrlPr>
          </m:dPr>
          <m:e>
            <m:sSub>
              <m:sSubPr>
                <m:ctrlPr>
                  <w:ins w:id="229" w:author="vicky song" w:date="2020-01-21T14:00:00Z">
                    <w:rPr>
                      <w:rFonts w:ascii="Cambria Math" w:hAnsi="Cambria Math"/>
                      <w:i/>
                    </w:rPr>
                  </w:ins>
                </m:ctrlPr>
              </m:sSubPr>
              <m:e>
                <m:r>
                  <w:ins w:id="230" w:author="vicky song" w:date="2020-01-21T14:00:00Z">
                    <w:rPr>
                      <w:rFonts w:ascii="Cambria Math" w:hAnsi="Cambria Math"/>
                    </w:rPr>
                    <m:t>l</m:t>
                  </w:ins>
                </m:r>
              </m:e>
              <m:sub>
                <m:r>
                  <w:ins w:id="231" w:author="vicky song" w:date="2020-01-21T14:00:00Z">
                    <w:rPr>
                      <w:rFonts w:ascii="Cambria Math" w:hAnsi="Cambria Math"/>
                    </w:rPr>
                    <m:t>max</m:t>
                  </w:ins>
                </m:r>
              </m:sub>
            </m:sSub>
            <m:r>
              <w:ins w:id="232" w:author="vicky song" w:date="2020-01-21T14:00:00Z">
                <w:rPr>
                  <w:rFonts w:ascii="Cambria Math" w:hAnsi="Cambria Math"/>
                </w:rPr>
                <m:t>&lt;</m:t>
              </w:ins>
            </m:r>
            <m:sSub>
              <m:sSubPr>
                <m:ctrlPr>
                  <w:ins w:id="233" w:author="vicky song" w:date="2020-01-21T14:00:00Z">
                    <w:rPr>
                      <w:rFonts w:ascii="Cambria Math" w:hAnsi="Cambria Math"/>
                      <w:i/>
                    </w:rPr>
                  </w:ins>
                </m:ctrlPr>
              </m:sSubPr>
              <m:e>
                <m:r>
                  <w:ins w:id="234" w:author="vicky song" w:date="2020-01-21T14:00:00Z">
                    <w:rPr>
                      <w:rFonts w:ascii="Cambria Math" w:hAnsi="Cambria Math"/>
                    </w:rPr>
                    <m:t>t</m:t>
                  </w:ins>
                </m:r>
              </m:e>
              <m:sub>
                <m:r>
                  <w:ins w:id="235" w:author="vicky song" w:date="2020-01-21T14:00:00Z">
                    <w:rPr>
                      <w:rFonts w:ascii="Cambria Math" w:hAnsi="Cambria Math"/>
                    </w:rPr>
                    <m:t>1</m:t>
                  </w:ins>
                </m:r>
              </m:sub>
            </m:sSub>
          </m:e>
        </m:d>
        <m:r>
          <w:ins w:id="236" w:author="vicky song" w:date="2020-01-21T14:00:00Z">
            <w:rPr>
              <w:rFonts w:ascii="Cambria Math" w:hAnsi="Cambria Math"/>
            </w:rPr>
            <m:t>&amp;&amp;(</m:t>
          </w:ins>
        </m:r>
        <m:sSub>
          <m:sSubPr>
            <m:ctrlPr>
              <w:ins w:id="237" w:author="vicky song" w:date="2020-01-21T14:00:00Z">
                <w:rPr>
                  <w:rFonts w:ascii="Cambria Math" w:hAnsi="Cambria Math"/>
                  <w:i/>
                </w:rPr>
              </w:ins>
            </m:ctrlPr>
          </m:sSubPr>
          <m:e>
            <m:r>
              <w:ins w:id="238" w:author="vicky song" w:date="2020-01-21T14:00:00Z">
                <w:rPr>
                  <w:rFonts w:ascii="Cambria Math" w:hAnsi="Cambria Math"/>
                </w:rPr>
                <m:t>l</m:t>
              </w:ins>
            </m:r>
          </m:e>
          <m:sub>
            <m:r>
              <w:ins w:id="239" w:author="vicky song" w:date="2020-01-21T14:00:00Z">
                <w:rPr>
                  <w:rFonts w:ascii="Cambria Math" w:hAnsi="Cambria Math"/>
                </w:rPr>
                <m:t>max</m:t>
              </w:ins>
            </m:r>
          </m:sub>
        </m:sSub>
        <m:sSub>
          <m:sSubPr>
            <m:ctrlPr>
              <w:ins w:id="240" w:author="vicky song" w:date="2020-01-21T14:00:00Z">
                <w:rPr>
                  <w:rFonts w:ascii="Cambria Math" w:hAnsi="Cambria Math"/>
                  <w:i/>
                </w:rPr>
              </w:ins>
            </m:ctrlPr>
          </m:sSubPr>
          <m:e>
            <m:r>
              <w:ins w:id="241" w:author="vicky song" w:date="2020-01-21T14:00:00Z">
                <w:rPr>
                  <w:rFonts w:ascii="Cambria Math" w:hAnsi="Cambria Math"/>
                </w:rPr>
                <m:t>&lt;t</m:t>
              </w:ins>
            </m:r>
          </m:e>
          <m:sub>
            <m:r>
              <w:ins w:id="242" w:author="vicky song" w:date="2020-01-21T14:00:00Z">
                <w:rPr>
                  <w:rFonts w:ascii="Cambria Math" w:hAnsi="Cambria Math"/>
                </w:rPr>
                <m:t>2</m:t>
              </w:ins>
            </m:r>
          </m:sub>
        </m:sSub>
        <m:r>
          <w:ins w:id="243" w:author="vicky song" w:date="2020-01-21T14:00:00Z">
            <w:rPr>
              <w:rFonts w:ascii="Cambria Math" w:hAnsi="Cambria Math"/>
            </w:rPr>
            <m:t>)</m:t>
          </w:ins>
        </m:r>
      </m:oMath>
      <w:ins w:id="244" w:author="vicky song" w:date="2020-01-21T14:01:00Z">
        <w:r>
          <w:rPr>
            <w:rFonts w:hint="eastAsia"/>
          </w:rPr>
          <w:t>，使用</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计算聚合代价；否则使用</w:t>
        </w:r>
        <m:oMath>
          <m:sSub>
            <m:sSubPr>
              <m:ctrlPr>
                <w:rPr>
                  <w:rFonts w:ascii="Cambria Math" w:hAnsi="Cambria Math"/>
                  <w:i/>
                </w:rPr>
              </m:ctrlPr>
            </m:sSubPr>
            <m:e>
              <m:r>
                <w:rPr>
                  <w:rFonts w:ascii="Cambria Math" w:hAnsi="Cambria Math"/>
                </w:rPr>
                <m:t>C</m:t>
              </m:r>
            </m:e>
            <m:sub>
              <m:r>
                <w:rPr>
                  <w:rFonts w:ascii="Cambria Math" w:hAnsi="Cambria Math" w:hint="eastAsia"/>
                </w:rPr>
                <m:t>2</m:t>
              </m:r>
            </m:sub>
          </m:sSub>
        </m:oMath>
      </w:ins>
      <w:ins w:id="245" w:author="vicky song" w:date="2020-01-21T14:02:00Z">
        <w:r>
          <w:rPr>
            <w:rFonts w:hint="eastAsia"/>
          </w:rPr>
          <w:t>。</w:t>
        </w:r>
      </w:ins>
    </w:p>
    <w:p w14:paraId="1CE7BD93" w14:textId="45F78B03" w:rsidR="003836FD" w:rsidRDefault="00781BC5" w:rsidP="00540D8A">
      <w:pPr>
        <w:ind w:firstLine="420"/>
        <w:rPr>
          <w:ins w:id="246" w:author="vicky song" w:date="2020-01-21T14:02:00Z"/>
          <w:rFonts w:hint="eastAsia"/>
        </w:rPr>
      </w:pPr>
      <w:ins w:id="247" w:author="vicky song" w:date="2020-01-21T14:12:00Z">
        <w:r>
          <w:rPr>
            <w:rFonts w:hint="eastAsia"/>
          </w:rPr>
          <w:t>其中，</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2</m:t>
              </m:r>
            </m:sub>
          </m:sSub>
        </m:oMath>
        <w:r>
          <w:rPr>
            <w:rFonts w:hint="eastAsia"/>
          </w:rPr>
          <w:t>为长度阈值，其值不应超过矩形窗口的</w:t>
        </w:r>
        <w:r w:rsidR="00CB3919">
          <w:rPr>
            <w:rFonts w:hint="eastAsia"/>
          </w:rPr>
          <w:t>最长和最短</w:t>
        </w:r>
        <w:r>
          <w:rPr>
            <w:rFonts w:hint="eastAsia"/>
          </w:rPr>
          <w:t>边长。</w:t>
        </w:r>
      </w:ins>
    </w:p>
    <w:p w14:paraId="1CED3A31" w14:textId="77777777" w:rsidR="00A53FB7" w:rsidRPr="003836FD" w:rsidRDefault="00A53FB7" w:rsidP="00540D8A">
      <w:pPr>
        <w:ind w:firstLine="420"/>
        <w:rPr>
          <w:ins w:id="248" w:author="vicky song" w:date="2020-01-21T13:01:00Z"/>
          <w:rFonts w:hint="eastAsia"/>
          <w:rPrChange w:id="249" w:author="vicky song" w:date="2020-01-21T13:53:00Z">
            <w:rPr>
              <w:ins w:id="250" w:author="vicky song" w:date="2020-01-21T13:01:00Z"/>
              <w:rFonts w:hint="eastAsia"/>
            </w:rPr>
          </w:rPrChange>
        </w:rPr>
      </w:pPr>
    </w:p>
    <w:p w14:paraId="31C62ED4" w14:textId="4099520D" w:rsidR="002928F3" w:rsidDel="00CE519A" w:rsidRDefault="002928F3" w:rsidP="00540D8A">
      <w:pPr>
        <w:ind w:firstLine="420"/>
        <w:rPr>
          <w:del w:id="251" w:author="vicky song" w:date="2020-01-21T14:17:00Z"/>
        </w:rPr>
      </w:pPr>
      <w:del w:id="252" w:author="vicky song" w:date="2020-01-21T14:17:00Z">
        <w:r w:rsidDel="00CE519A">
          <w:rPr>
            <w:rFonts w:hint="eastAsia"/>
          </w:rPr>
          <w:delText>该步骤通过对初始匹配代价卷上的每个像素点进行局部支持区域的代价聚合来降低匹配的歧义性，可以把它看作对匹配代价卷的每一个视差层的滤波操作。局部支持</w:delText>
        </w:r>
        <w:r w:rsidR="00803B89" w:rsidDel="00CE519A">
          <w:rPr>
            <w:rFonts w:hint="eastAsia"/>
          </w:rPr>
          <w:delText>区域的选择是该步骤的关键，最简单的选择是以目标像素点为</w:delText>
        </w:r>
        <w:r w:rsidR="00DB45E4" w:rsidDel="00CE519A">
          <w:rPr>
            <w:rFonts w:hint="eastAsia"/>
          </w:rPr>
          <w:delText>中心的形状大小固定的矩形窗口区，当该窗口内包含的区域是视差连续的</w:delText>
        </w:r>
        <w:r w:rsidR="00803B89" w:rsidDel="00CE519A">
          <w:rPr>
            <w:rFonts w:hint="eastAsia"/>
          </w:rPr>
          <w:delText>时</w:delText>
        </w:r>
        <w:r w:rsidR="00A36B87" w:rsidDel="00CE519A">
          <w:rPr>
            <w:rFonts w:hint="eastAsia"/>
          </w:rPr>
          <w:delText>，该方法能够取得较好的聚合效果，但是当窗口中存在视差跳跃现象</w:delText>
        </w:r>
        <w:r w:rsidR="00803B89" w:rsidDel="00CE519A">
          <w:rPr>
            <w:rFonts w:hint="eastAsia"/>
          </w:rPr>
          <w:delText>，</w:delText>
        </w:r>
        <w:r w:rsidR="00A36B87" w:rsidDel="00CE519A">
          <w:rPr>
            <w:rFonts w:hint="eastAsia"/>
          </w:rPr>
          <w:delText>即窗口包含两个值不同的视差面，</w:delText>
        </w:r>
        <w:r w:rsidR="00803B89" w:rsidDel="00CE519A">
          <w:rPr>
            <w:rFonts w:hint="eastAsia"/>
          </w:rPr>
          <w:delText>聚合</w:delText>
        </w:r>
        <w:r w:rsidR="00DB45E4" w:rsidDel="00CE519A">
          <w:rPr>
            <w:rFonts w:hint="eastAsia"/>
          </w:rPr>
          <w:delText>操作会引入误差，</w:delText>
        </w:r>
        <w:r w:rsidR="00803B89" w:rsidDel="00CE519A">
          <w:rPr>
            <w:rFonts w:hint="eastAsia"/>
          </w:rPr>
          <w:delText>降低匹配</w:delText>
        </w:r>
        <w:r w:rsidR="00046517" w:rsidDel="00CE519A">
          <w:rPr>
            <w:rFonts w:hint="eastAsia"/>
          </w:rPr>
          <w:delText>精度，如何使窗口的大小和形状能够尽可能地贴合视差不连续边缘一直是研究者想要解决的问题。Zhang等人提出的基于</w:delText>
        </w:r>
        <w:r w:rsidR="00A36B87" w:rsidDel="00CE519A">
          <w:rPr>
            <w:rFonts w:hint="eastAsia"/>
          </w:rPr>
          <w:delText>十字交叉的支持窗口构建策略对视差边缘有较好的检测能力，</w:delText>
        </w:r>
        <w:r w:rsidR="00011EF0" w:rsidDel="00CE519A">
          <w:rPr>
            <w:rFonts w:hint="eastAsia"/>
          </w:rPr>
          <w:delText>该算法通过颜色和距离限制来构建</w:delText>
        </w:r>
        <w:r w:rsidR="00A36B87" w:rsidDel="00CE519A">
          <w:rPr>
            <w:rFonts w:hint="eastAsia"/>
          </w:rPr>
          <w:delText>目标</w:delText>
        </w:r>
        <w:r w:rsidR="00011EF0" w:rsidDel="00CE519A">
          <w:rPr>
            <w:rFonts w:hint="eastAsia"/>
          </w:rPr>
          <w:delText>像素点的局部支持窗口</w:delText>
        </w:r>
        <w:r w:rsidR="00E737E2" w:rsidDel="00CE519A">
          <w:rPr>
            <w:rFonts w:hint="eastAsia"/>
          </w:rPr>
          <w:delText>，首先，计算像素点的上、下、左、右四个方向的支持臂的长度，公式如下：</w:delText>
        </w:r>
      </w:del>
    </w:p>
    <w:p w14:paraId="1AFF4B7E" w14:textId="4EC06685" w:rsidR="00E737E2" w:rsidDel="00CE519A" w:rsidRDefault="00E737E2" w:rsidP="00E737E2">
      <w:pPr>
        <w:ind w:left="2100" w:firstLine="420"/>
        <w:rPr>
          <w:del w:id="253" w:author="vicky song" w:date="2020-01-21T14:17:00Z"/>
        </w:rPr>
      </w:pPr>
      <w:del w:id="254" w:author="vicky song" w:date="2020-01-21T14:17:00Z">
        <w:r w:rsidDel="00CE519A">
          <w:rPr>
            <w:rFonts w:hint="eastAsia"/>
          </w:rPr>
          <w:delText>颜色限制公式</w:delText>
        </w:r>
      </w:del>
    </w:p>
    <w:p w14:paraId="4EFFD765" w14:textId="3E14F220" w:rsidR="00E737E2" w:rsidDel="00CE519A" w:rsidRDefault="00E737E2" w:rsidP="00E737E2">
      <w:pPr>
        <w:ind w:left="2100" w:firstLine="420"/>
        <w:rPr>
          <w:del w:id="255" w:author="vicky song" w:date="2020-01-21T14:17:00Z"/>
        </w:rPr>
      </w:pPr>
      <w:del w:id="256" w:author="vicky song" w:date="2020-01-21T14:17:00Z">
        <w:r w:rsidDel="00CE519A">
          <w:rPr>
            <w:rFonts w:hint="eastAsia"/>
          </w:rPr>
          <w:delText>距离限制公式</w:delText>
        </w:r>
      </w:del>
    </w:p>
    <w:p w14:paraId="47F7277D" w14:textId="182AB5CE" w:rsidR="00E737E2" w:rsidDel="00CE519A" w:rsidRDefault="000911F8" w:rsidP="00E737E2">
      <w:pPr>
        <w:rPr>
          <w:del w:id="257" w:author="vicky song" w:date="2020-01-21T14:17:00Z"/>
        </w:rPr>
      </w:pPr>
      <w:del w:id="258" w:author="vicky song" w:date="2020-01-21T14:17:00Z">
        <w:r w:rsidDel="00CE519A">
          <w:rPr>
            <w:rFonts w:hint="eastAsia"/>
          </w:rPr>
          <w:delText>再</w:delText>
        </w:r>
        <w:r w:rsidR="00E737E2" w:rsidDel="00CE519A">
          <w:rPr>
            <w:rFonts w:hint="eastAsia"/>
          </w:rPr>
          <w:delText>以同样的方式计算水平臂（左臂和右臂）或者竖直臂（上臂和下臂）上的每个像素点</w:delText>
        </w:r>
        <w:r w:rsidDel="00CE519A">
          <w:rPr>
            <w:rFonts w:hint="eastAsia"/>
          </w:rPr>
          <w:delText>的</w:delText>
        </w:r>
        <w:r w:rsidR="00E737E2" w:rsidDel="00CE519A">
          <w:rPr>
            <w:rFonts w:hint="eastAsia"/>
          </w:rPr>
          <w:delText>垂直臂长或者水平臂长，</w:delText>
        </w:r>
        <w:r w:rsidR="002711FE" w:rsidDel="00CE519A">
          <w:rPr>
            <w:rFonts w:hint="eastAsia"/>
          </w:rPr>
          <w:delText>完成支持区域的构建，整个过程如图1所示。</w:delText>
        </w:r>
      </w:del>
    </w:p>
    <w:p w14:paraId="6FB2D287" w14:textId="7982C20A" w:rsidR="002711FE" w:rsidDel="00CE519A" w:rsidRDefault="002711FE" w:rsidP="00E737E2">
      <w:pPr>
        <w:rPr>
          <w:del w:id="259" w:author="vicky song" w:date="2020-01-21T14:17:00Z"/>
        </w:rPr>
      </w:pPr>
      <w:del w:id="260" w:author="vicky song" w:date="2020-01-21T14:17:00Z">
        <w:r w:rsidDel="00CE519A">
          <w:tab/>
        </w:r>
        <w:r w:rsidDel="00CE519A">
          <w:tab/>
        </w:r>
        <w:r w:rsidDel="00CE519A">
          <w:tab/>
        </w:r>
        <w:r w:rsidDel="00CE519A">
          <w:tab/>
        </w:r>
        <w:r w:rsidDel="00CE519A">
          <w:tab/>
          <w:delText xml:space="preserve">   </w:delText>
        </w:r>
        <w:r w:rsidDel="00CE519A">
          <w:rPr>
            <w:rFonts w:hint="eastAsia"/>
          </w:rPr>
          <w:delText>支持区域的构建图示</w:delText>
        </w:r>
      </w:del>
    </w:p>
    <w:p w14:paraId="3A43895E" w14:textId="4C89E9F1" w:rsidR="002711FE" w:rsidDel="00CE519A" w:rsidRDefault="002711FE" w:rsidP="00E737E2">
      <w:pPr>
        <w:rPr>
          <w:del w:id="261" w:author="vicky song" w:date="2020-01-21T14:17:00Z"/>
        </w:rPr>
      </w:pPr>
      <w:del w:id="262" w:author="vicky song" w:date="2020-01-21T14:17:00Z">
        <w:r w:rsidDel="00CE519A">
          <w:rPr>
            <w:rFonts w:hint="eastAsia"/>
          </w:rPr>
          <w:delText>Mei等人在此基础上，</w:delText>
        </w:r>
        <w:r w:rsidR="00692B78" w:rsidDel="00CE519A">
          <w:rPr>
            <w:rFonts w:hint="eastAsia"/>
          </w:rPr>
          <w:delText>为了增强在无纹理区域的表现，增加</w:delText>
        </w:r>
        <w:r w:rsidR="00C26463" w:rsidDel="00CE519A">
          <w:rPr>
            <w:rFonts w:hint="eastAsia"/>
          </w:rPr>
          <w:delText>了支持区域的可生成范围，且为避免手臂穿过视差边缘区域，增加了手臂上的相邻点的颜色差异限制，公式如下：</w:delText>
        </w:r>
      </w:del>
    </w:p>
    <w:p w14:paraId="4BF9AC98" w14:textId="12EB561D" w:rsidR="00C26463" w:rsidDel="00CE519A" w:rsidRDefault="00C26463" w:rsidP="00E737E2">
      <w:pPr>
        <w:rPr>
          <w:del w:id="263" w:author="vicky song" w:date="2020-01-21T14:17:00Z"/>
        </w:rPr>
      </w:pPr>
      <w:del w:id="264" w:author="vicky song" w:date="2020-01-21T14:17:00Z">
        <w:r w:rsidDel="00CE519A">
          <w:tab/>
        </w:r>
        <w:r w:rsidDel="00CE519A">
          <w:tab/>
        </w:r>
        <w:r w:rsidDel="00CE519A">
          <w:tab/>
        </w:r>
        <w:r w:rsidDel="00CE519A">
          <w:tab/>
        </w:r>
        <w:r w:rsidDel="00CE519A">
          <w:tab/>
        </w:r>
        <w:r w:rsidDel="00CE519A">
          <w:rPr>
            <w:rFonts w:hint="eastAsia"/>
          </w:rPr>
          <w:delText xml:space="preserve"> </w:delText>
        </w:r>
        <w:r w:rsidDel="00CE519A">
          <w:delText xml:space="preserve"> </w:delText>
        </w:r>
        <w:r w:rsidDel="00CE519A">
          <w:tab/>
        </w:r>
        <w:r w:rsidDel="00CE519A">
          <w:tab/>
        </w:r>
        <w:r w:rsidDel="00CE519A">
          <w:rPr>
            <w:rFonts w:hint="eastAsia"/>
          </w:rPr>
          <w:delText>新的公式</w:delText>
        </w:r>
      </w:del>
    </w:p>
    <w:p w14:paraId="445F2E11" w14:textId="7565EAF2" w:rsidR="000918C8" w:rsidDel="00CE519A" w:rsidRDefault="000918C8" w:rsidP="00E737E2">
      <w:pPr>
        <w:rPr>
          <w:del w:id="265" w:author="vicky song" w:date="2020-01-21T14:17:00Z"/>
        </w:rPr>
      </w:pPr>
      <w:del w:id="266" w:author="vicky song" w:date="2020-01-21T14:17:00Z">
        <w:r w:rsidDel="00CE519A">
          <w:rPr>
            <w:rFonts w:hint="eastAsia"/>
          </w:rPr>
          <w:delText>但是该方法在重复纹理</w:delText>
        </w:r>
        <w:r w:rsidR="00692B78" w:rsidDel="00CE519A">
          <w:rPr>
            <w:rFonts w:hint="eastAsia"/>
          </w:rPr>
          <w:delText>区表现不好，原因是致密的纹理会阻断臂长的生长，导致支持区域过小，增大了匹配的模糊性。</w:delText>
        </w:r>
      </w:del>
    </w:p>
    <w:p w14:paraId="12771CC4" w14:textId="5C7E532D" w:rsidR="00692B78" w:rsidRDefault="00692B78" w:rsidP="008C6E48">
      <w:pPr>
        <w:pStyle w:val="3"/>
      </w:pPr>
      <w:r>
        <w:rPr>
          <w:rFonts w:hint="eastAsia"/>
        </w:rPr>
        <w:t>2.3</w:t>
      </w:r>
      <w:r>
        <w:t xml:space="preserve"> </w:t>
      </w:r>
      <w:r>
        <w:rPr>
          <w:rFonts w:hint="eastAsia"/>
        </w:rPr>
        <w:t>针对遮挡区域的</w:t>
      </w:r>
      <w:ins w:id="267" w:author="vicky song" w:date="2020-01-21T13:39:00Z">
        <w:r w:rsidR="001740A1">
          <w:rPr>
            <w:rFonts w:hint="eastAsia"/>
          </w:rPr>
          <w:t>视差细化</w:t>
        </w:r>
      </w:ins>
      <w:del w:id="268" w:author="vicky song" w:date="2020-01-21T13:39:00Z">
        <w:r w:rsidDel="001740A1">
          <w:rPr>
            <w:rFonts w:hint="eastAsia"/>
          </w:rPr>
          <w:delText>处理</w:delText>
        </w:r>
      </w:del>
      <w:r>
        <w:rPr>
          <w:rFonts w:hint="eastAsia"/>
        </w:rPr>
        <w:t>策略</w:t>
      </w:r>
    </w:p>
    <w:p w14:paraId="7E9755D4" w14:textId="77777777" w:rsidR="00692B78" w:rsidRDefault="00692B78" w:rsidP="00A52205">
      <w:pPr>
        <w:ind w:firstLineChars="200" w:firstLine="420"/>
      </w:pPr>
      <w:r>
        <w:rPr>
          <w:rFonts w:hint="eastAsia"/>
        </w:rPr>
        <w:t>遮挡区</w:t>
      </w:r>
      <w:r w:rsidR="00A52205">
        <w:rPr>
          <w:rFonts w:hint="eastAsia"/>
        </w:rPr>
        <w:t>是只</w:t>
      </w:r>
      <w:r w:rsidR="00ED42A3">
        <w:rPr>
          <w:rFonts w:hint="eastAsia"/>
        </w:rPr>
        <w:t>在</w:t>
      </w:r>
      <w:r w:rsidR="00A52205">
        <w:rPr>
          <w:rFonts w:hint="eastAsia"/>
        </w:rPr>
        <w:t>一侧图片</w:t>
      </w:r>
      <w:r w:rsidR="00ED42A3">
        <w:rPr>
          <w:rFonts w:hint="eastAsia"/>
        </w:rPr>
        <w:t>存在</w:t>
      </w:r>
      <w:r w:rsidR="00A52205">
        <w:rPr>
          <w:rFonts w:hint="eastAsia"/>
        </w:rPr>
        <w:t>而在另一侧图片不存在的区域，根据形成原因的不同，其可以分为两类，</w:t>
      </w:r>
      <w:r w:rsidR="00203EB6">
        <w:rPr>
          <w:rFonts w:hint="eastAsia"/>
        </w:rPr>
        <w:t>第</w:t>
      </w:r>
      <w:r w:rsidR="00A52205">
        <w:rPr>
          <w:rFonts w:hint="eastAsia"/>
        </w:rPr>
        <w:t>一类</w:t>
      </w:r>
      <w:r>
        <w:rPr>
          <w:rFonts w:hint="eastAsia"/>
        </w:rPr>
        <w:t>是由于</w:t>
      </w:r>
      <w:r w:rsidR="006C24F1">
        <w:rPr>
          <w:rFonts w:hint="eastAsia"/>
        </w:rPr>
        <w:t>背景物体被前景物体挡住，使得</w:t>
      </w:r>
      <w:r w:rsidR="00A52205">
        <w:rPr>
          <w:rFonts w:hint="eastAsia"/>
        </w:rPr>
        <w:t>一侧相机可以拍到而另一侧相机无法拍到，这类区域一般在图片的内部，</w:t>
      </w:r>
      <w:r w:rsidR="00203EB6">
        <w:rPr>
          <w:rFonts w:hint="eastAsia"/>
        </w:rPr>
        <w:t>第二类是由于相机所处位置的不同，使得左侧相机拍摄到的</w:t>
      </w:r>
      <w:r w:rsidR="001236B1">
        <w:rPr>
          <w:rFonts w:hint="eastAsia"/>
        </w:rPr>
        <w:t>偏左的</w:t>
      </w:r>
      <w:r w:rsidR="00203EB6">
        <w:rPr>
          <w:rFonts w:hint="eastAsia"/>
        </w:rPr>
        <w:t>区域，而右侧相机拍摄到</w:t>
      </w:r>
      <w:r w:rsidR="001236B1">
        <w:rPr>
          <w:rFonts w:hint="eastAsia"/>
        </w:rPr>
        <w:t>偏右的</w:t>
      </w:r>
      <w:r w:rsidR="00203EB6">
        <w:rPr>
          <w:rFonts w:hint="eastAsia"/>
        </w:rPr>
        <w:t>区域，这就造成在左图的左侧和右图的右侧各存在一块区域在另一侧图片上不存在匹配点。</w:t>
      </w:r>
    </w:p>
    <w:p w14:paraId="0EC4A2ED" w14:textId="77777777" w:rsidR="00014539" w:rsidRDefault="00203EB6" w:rsidP="00203EB6">
      <w:pPr>
        <w:ind w:firstLineChars="200" w:firstLine="420"/>
      </w:pPr>
      <w:r>
        <w:rPr>
          <w:rFonts w:hint="eastAsia"/>
        </w:rPr>
        <w:t>针对第一类遮挡区的处理，一般是通过插值的策略，常见的有背景插值，基于区域投票的插值，合理插值等。背景插值操作简单而有效，它从不合理点向左右两侧分别寻找第一个合理点，并选择代表来自背景点，即视差值大的点的视差来填充不合理</w:t>
      </w:r>
      <w:r w:rsidR="00014539">
        <w:rPr>
          <w:rFonts w:hint="eastAsia"/>
        </w:rPr>
        <w:t>点，公式如下：</w:t>
      </w:r>
    </w:p>
    <w:p w14:paraId="28AB09C8" w14:textId="77777777" w:rsidR="00014539" w:rsidRDefault="00014539" w:rsidP="00014539">
      <w:r>
        <w:tab/>
      </w:r>
      <w:r w:rsidR="004F3707">
        <w:tab/>
      </w:r>
      <w:r w:rsidR="004F3707">
        <w:tab/>
      </w:r>
      <w:r w:rsidR="004F3707">
        <w:tab/>
      </w:r>
      <w:r w:rsidR="004F3707">
        <w:tab/>
        <w:t xml:space="preserve">        </w:t>
      </w:r>
      <w:r>
        <w:rPr>
          <w:rFonts w:hint="eastAsia"/>
        </w:rPr>
        <w:t>背景插值公式</w:t>
      </w:r>
      <w:r w:rsidR="004F3707">
        <w:rPr>
          <w:rFonts w:hint="eastAsia"/>
        </w:rPr>
        <w:t>：</w:t>
      </w:r>
    </w:p>
    <w:p w14:paraId="44A31386" w14:textId="77777777" w:rsidR="00203EB6" w:rsidRDefault="00014539" w:rsidP="00203EB6">
      <w:pPr>
        <w:ind w:firstLineChars="200" w:firstLine="420"/>
      </w:pPr>
      <w:r>
        <w:rPr>
          <w:rFonts w:hint="eastAsia"/>
        </w:rPr>
        <w:t>区域投票策略，</w:t>
      </w:r>
      <w:r w:rsidR="008C6E48">
        <w:rPr>
          <w:rFonts w:hint="eastAsia"/>
        </w:rPr>
        <w:t>首先，构建不合理点的支持窗口，该支持窗口必须尽可能只包含相同或者连续视差的点，一般通过自适应窗口法来构建，然后，</w:t>
      </w:r>
      <w:r>
        <w:rPr>
          <w:rFonts w:hint="eastAsia"/>
        </w:rPr>
        <w:t>通过</w:t>
      </w:r>
      <w:r w:rsidR="008C6E48">
        <w:rPr>
          <w:rFonts w:hint="eastAsia"/>
        </w:rPr>
        <w:t>计算</w:t>
      </w:r>
      <w:r>
        <w:rPr>
          <w:rFonts w:hint="eastAsia"/>
        </w:rPr>
        <w:t>支持窗口内的所有点的视差值的投票直方图，并选择投票最多的视差</w:t>
      </w:r>
      <w:r w:rsidR="008C6E48">
        <w:rPr>
          <w:rFonts w:hint="eastAsia"/>
        </w:rPr>
        <w:t>作为候选插值的值</w:t>
      </w:r>
      <w:r>
        <w:rPr>
          <w:rFonts w:hint="eastAsia"/>
        </w:rPr>
        <w:t>，公式如下</w:t>
      </w:r>
    </w:p>
    <w:p w14:paraId="3F30DBAA" w14:textId="77777777" w:rsidR="00014539" w:rsidRDefault="00014539" w:rsidP="004F3707">
      <w:pPr>
        <w:ind w:firstLineChars="1300" w:firstLine="2730"/>
      </w:pPr>
      <w:r>
        <w:rPr>
          <w:rFonts w:hint="eastAsia"/>
        </w:rPr>
        <w:t>区域投票插值公式：</w:t>
      </w:r>
    </w:p>
    <w:p w14:paraId="5067D662" w14:textId="77777777" w:rsidR="00014539" w:rsidRDefault="008C6E48" w:rsidP="00203EB6">
      <w:pPr>
        <w:ind w:firstLineChars="200" w:firstLine="420"/>
      </w:pPr>
      <w:r>
        <w:rPr>
          <w:rFonts w:hint="eastAsia"/>
        </w:rPr>
        <w:t>若满足</w:t>
      </w:r>
      <w:r w:rsidR="004243BB">
        <w:rPr>
          <w:rFonts w:hint="eastAsia"/>
        </w:rPr>
        <w:t>以下</w:t>
      </w:r>
      <w:r>
        <w:rPr>
          <w:rFonts w:hint="eastAsia"/>
        </w:rPr>
        <w:t>两个</w:t>
      </w:r>
      <w:r w:rsidR="00014539">
        <w:rPr>
          <w:rFonts w:hint="eastAsia"/>
        </w:rPr>
        <w:t>限制</w:t>
      </w:r>
      <w:r>
        <w:rPr>
          <w:rFonts w:hint="eastAsia"/>
        </w:rPr>
        <w:t>则进行插值</w:t>
      </w:r>
      <w:r w:rsidR="00014539">
        <w:rPr>
          <w:rFonts w:hint="eastAsia"/>
        </w:rPr>
        <w:t>，（1）构建的支持窗口内的合理点的数目必须超过设定的阈值，（2）投票最高的视差值的得票率必须高于设定的</w:t>
      </w:r>
      <w:r>
        <w:rPr>
          <w:rFonts w:hint="eastAsia"/>
        </w:rPr>
        <w:t>阈值</w:t>
      </w:r>
      <w:r w:rsidR="00014539">
        <w:rPr>
          <w:rFonts w:hint="eastAsia"/>
        </w:rPr>
        <w:t>。</w:t>
      </w:r>
      <w:r w:rsidR="00277888">
        <w:rPr>
          <w:rFonts w:hint="eastAsia"/>
        </w:rPr>
        <w:t>但该算法有个</w:t>
      </w:r>
      <w:r w:rsidR="00562F22">
        <w:rPr>
          <w:rFonts w:hint="eastAsia"/>
        </w:rPr>
        <w:t>问题，遮挡区域的点构建的支持窗口部分位于遮挡区，</w:t>
      </w:r>
      <w:r w:rsidR="00D54892">
        <w:rPr>
          <w:rFonts w:hint="eastAsia"/>
        </w:rPr>
        <w:t>相对非遮挡区，其更可能违反</w:t>
      </w:r>
      <w:r w:rsidR="00562F22">
        <w:rPr>
          <w:rFonts w:hint="eastAsia"/>
        </w:rPr>
        <w:t>限制条件(</w:t>
      </w:r>
      <w:r w:rsidR="00562F22">
        <w:t>1)</w:t>
      </w:r>
      <w:r w:rsidR="00562F22">
        <w:rPr>
          <w:rFonts w:hint="eastAsia"/>
        </w:rPr>
        <w:t>，其在遮挡区域的插值</w:t>
      </w:r>
      <w:r w:rsidR="004243BB">
        <w:rPr>
          <w:rFonts w:hint="eastAsia"/>
        </w:rPr>
        <w:t>成功率</w:t>
      </w:r>
      <w:r w:rsidR="00562F22">
        <w:rPr>
          <w:rFonts w:hint="eastAsia"/>
        </w:rPr>
        <w:t>不如背景插值高。</w:t>
      </w:r>
    </w:p>
    <w:p w14:paraId="3A984E56" w14:textId="77777777" w:rsidR="003711B2" w:rsidRDefault="00562F22" w:rsidP="003711B2">
      <w:pPr>
        <w:ind w:firstLineChars="200" w:firstLine="420"/>
      </w:pPr>
      <w:r>
        <w:rPr>
          <w:rFonts w:hint="eastAsia"/>
        </w:rPr>
        <w:t>背景插值在非遮挡区的插值精度低于区域投票，并且</w:t>
      </w:r>
      <w:r w:rsidR="00D54892">
        <w:rPr>
          <w:rFonts w:hint="eastAsia"/>
        </w:rPr>
        <w:t>对比合理插值策略</w:t>
      </w:r>
      <w:r>
        <w:rPr>
          <w:rFonts w:hint="eastAsia"/>
        </w:rPr>
        <w:t>其只在水平方向寻找合理视差，</w:t>
      </w:r>
      <w:r w:rsidR="001236B1">
        <w:rPr>
          <w:rFonts w:hint="eastAsia"/>
        </w:rPr>
        <w:t>在规定范围内若没有找到则插值失败。合理插值通过寻找不合理点16个方</w:t>
      </w:r>
      <w:r w:rsidR="001236B1">
        <w:rPr>
          <w:rFonts w:hint="eastAsia"/>
        </w:rPr>
        <w:lastRenderedPageBreak/>
        <w:t>向上的合理视差值，并选择其中视差最小的点作为遮挡点的填充值，这个策略保证了</w:t>
      </w:r>
      <w:r w:rsidR="003711B2">
        <w:rPr>
          <w:rFonts w:hint="eastAsia"/>
        </w:rPr>
        <w:t>插值的完成率，即通过增加方向数以及</w:t>
      </w:r>
      <w:r w:rsidR="00B415E3">
        <w:rPr>
          <w:rFonts w:hint="eastAsia"/>
        </w:rPr>
        <w:t>加大</w:t>
      </w:r>
      <w:r w:rsidR="003711B2">
        <w:rPr>
          <w:rFonts w:hint="eastAsia"/>
        </w:rPr>
        <w:t>搜索深度增大了找到填充值</w:t>
      </w:r>
      <w:r w:rsidR="00B415E3">
        <w:rPr>
          <w:rFonts w:hint="eastAsia"/>
        </w:rPr>
        <w:t>的</w:t>
      </w:r>
      <w:r w:rsidR="003711B2">
        <w:rPr>
          <w:rFonts w:hint="eastAsia"/>
        </w:rPr>
        <w:t>概率，但同时也因为放宽搜索范围增加了错误插值的可能性。所以这步插值应该在执行完区域投票或者背景插值后再执行。</w:t>
      </w:r>
    </w:p>
    <w:p w14:paraId="0001FFD4" w14:textId="77777777" w:rsidR="003711B2" w:rsidRDefault="003711B2" w:rsidP="00CC5F16">
      <w:pPr>
        <w:ind w:firstLineChars="200" w:firstLine="420"/>
      </w:pPr>
      <w:r>
        <w:rPr>
          <w:rFonts w:hint="eastAsia"/>
        </w:rPr>
        <w:t>针对第二类遮挡区域的插值，一般是沿用第一类遮挡区域的插值策略，</w:t>
      </w:r>
      <w:r w:rsidR="00CC5F16">
        <w:rPr>
          <w:rFonts w:hint="eastAsia"/>
        </w:rPr>
        <w:t>但是第二类遮挡区域一般面积更大，对于靠近边缘处的遮挡点，需要更大的搜索深度，增加了错误插值的可能。</w:t>
      </w:r>
      <w:r w:rsidR="006C1480">
        <w:rPr>
          <w:rFonts w:hint="eastAsia"/>
        </w:rPr>
        <w:t>（待续。。。。。）</w:t>
      </w:r>
    </w:p>
    <w:p w14:paraId="67C01F89" w14:textId="77777777" w:rsidR="00D6221B" w:rsidRDefault="00D6221B" w:rsidP="00D6221B">
      <w:pPr>
        <w:ind w:left="2940" w:firstLine="420"/>
      </w:pPr>
      <w:r>
        <w:rPr>
          <w:rFonts w:hint="eastAsia"/>
        </w:rPr>
        <w:t>整个算法的流程图：</w:t>
      </w:r>
    </w:p>
    <w:p w14:paraId="5086BB76" w14:textId="77777777" w:rsidR="000C66D2" w:rsidRDefault="002F6D6F" w:rsidP="000C66D2">
      <w:pPr>
        <w:pStyle w:val="2"/>
      </w:pPr>
      <w:r>
        <w:rPr>
          <w:rFonts w:hint="eastAsia"/>
        </w:rPr>
        <w:t>4.实验结果与分析</w:t>
      </w:r>
    </w:p>
    <w:p w14:paraId="5BD28CC2" w14:textId="77777777" w:rsidR="00EA3CF0" w:rsidRDefault="00EA3CF0" w:rsidP="000C66D2">
      <w:pPr>
        <w:ind w:firstLine="420"/>
      </w:pPr>
      <w:r>
        <w:rPr>
          <w:rFonts w:hint="eastAsia"/>
        </w:rPr>
        <w:t>实验平台配置为Intel</w:t>
      </w:r>
      <w:r>
        <w:t>(R) Core(TM) i5-7300U CPU</w:t>
      </w:r>
      <w:r>
        <w:rPr>
          <w:rFonts w:hint="eastAsia"/>
        </w:rPr>
        <w:t>，</w:t>
      </w:r>
      <w:r>
        <w:t>2.60GHz</w:t>
      </w:r>
      <w:r>
        <w:rPr>
          <w:rFonts w:hint="eastAsia"/>
        </w:rPr>
        <w:t>，8GB</w:t>
      </w:r>
      <w:r w:rsidR="000C66D2">
        <w:rPr>
          <w:rFonts w:hint="eastAsia"/>
        </w:rPr>
        <w:t>内存。利用visual</w:t>
      </w:r>
      <w:r w:rsidR="000C66D2">
        <w:t xml:space="preserve"> </w:t>
      </w:r>
      <w:r w:rsidR="000C66D2">
        <w:rPr>
          <w:rFonts w:hint="eastAsia"/>
        </w:rPr>
        <w:t>studio</w:t>
      </w:r>
      <w:r w:rsidR="000C66D2">
        <w:t xml:space="preserve"> </w:t>
      </w:r>
      <w:r w:rsidR="000C66D2">
        <w:rPr>
          <w:rFonts w:hint="eastAsia"/>
        </w:rPr>
        <w:t>2019</w:t>
      </w:r>
      <w:r w:rsidR="00B06DD5">
        <w:rPr>
          <w:rFonts w:hint="eastAsia"/>
        </w:rPr>
        <w:t>IDEA，使用C++语言</w:t>
      </w:r>
      <w:r w:rsidR="000C66D2">
        <w:rPr>
          <w:rFonts w:hint="eastAsia"/>
        </w:rPr>
        <w:t>编程实现算法。数据集选用</w:t>
      </w:r>
      <w:proofErr w:type="spellStart"/>
      <w:r w:rsidR="000C66D2">
        <w:rPr>
          <w:rFonts w:hint="eastAsia"/>
        </w:rPr>
        <w:t>Middlebu</w:t>
      </w:r>
      <w:r w:rsidR="00B06DD5">
        <w:rPr>
          <w:rFonts w:hint="eastAsia"/>
        </w:rPr>
        <w:t>rry</w:t>
      </w:r>
      <w:proofErr w:type="spellEnd"/>
      <w:r w:rsidR="00B06DD5">
        <w:rPr>
          <w:rFonts w:hint="eastAsia"/>
        </w:rPr>
        <w:t>基准测试平台的第二版的数据集上</w:t>
      </w:r>
      <w:r w:rsidR="007704B6">
        <w:rPr>
          <w:rFonts w:hint="eastAsia"/>
        </w:rPr>
        <w:t>，</w:t>
      </w:r>
      <w:r w:rsidR="000C66D2">
        <w:rPr>
          <w:rFonts w:hint="eastAsia"/>
        </w:rPr>
        <w:t>包括T</w:t>
      </w:r>
      <w:r w:rsidR="007704B6">
        <w:t>eddy</w:t>
      </w:r>
      <w:r w:rsidR="0068348B">
        <w:rPr>
          <w:rFonts w:hint="eastAsia"/>
        </w:rPr>
        <w:t>、</w:t>
      </w:r>
      <w:r w:rsidR="000C66D2">
        <w:rPr>
          <w:rFonts w:hint="eastAsia"/>
        </w:rPr>
        <w:t>C</w:t>
      </w:r>
      <w:r w:rsidR="007704B6">
        <w:rPr>
          <w:rFonts w:hint="eastAsia"/>
        </w:rPr>
        <w:t>one</w:t>
      </w:r>
      <w:r w:rsidR="000C66D2">
        <w:rPr>
          <w:rFonts w:hint="eastAsia"/>
        </w:rPr>
        <w:t>s</w:t>
      </w:r>
      <w:r w:rsidR="0068348B">
        <w:rPr>
          <w:rFonts w:hint="eastAsia"/>
        </w:rPr>
        <w:t>、</w:t>
      </w:r>
      <w:r w:rsidR="000C66D2">
        <w:rPr>
          <w:rFonts w:hint="eastAsia"/>
        </w:rPr>
        <w:t>Venus</w:t>
      </w:r>
      <w:r w:rsidR="0068348B">
        <w:rPr>
          <w:rFonts w:hint="eastAsia"/>
        </w:rPr>
        <w:t>、</w:t>
      </w:r>
      <w:r w:rsidR="000C66D2">
        <w:rPr>
          <w:rFonts w:hint="eastAsia"/>
        </w:rPr>
        <w:t>Tsukuba</w:t>
      </w:r>
      <w:r w:rsidR="0068348B">
        <w:rPr>
          <w:rFonts w:hint="eastAsia"/>
        </w:rPr>
        <w:t>四对图片</w:t>
      </w:r>
      <w:r w:rsidR="000C66D2">
        <w:rPr>
          <w:rFonts w:hint="eastAsia"/>
        </w:rPr>
        <w:t>，并设置</w:t>
      </w:r>
      <w:r w:rsidR="00B06DD5">
        <w:rPr>
          <w:rFonts w:hint="eastAsia"/>
        </w:rPr>
        <w:t>视差</w:t>
      </w:r>
      <w:r w:rsidR="000C66D2">
        <w:rPr>
          <w:rFonts w:hint="eastAsia"/>
        </w:rPr>
        <w:t>搜索范围分别</w:t>
      </w:r>
      <w:r w:rsidR="00B06DD5">
        <w:rPr>
          <w:rFonts w:hint="eastAsia"/>
        </w:rPr>
        <w:t>为</w:t>
      </w:r>
      <w:r w:rsidR="0068348B">
        <w:rPr>
          <w:rFonts w:hint="eastAsia"/>
        </w:rPr>
        <w:t>0~59、0~59、0~19、0~15px。</w:t>
      </w:r>
    </w:p>
    <w:p w14:paraId="376EE816" w14:textId="77777777" w:rsidR="003A6D1E" w:rsidRPr="00B06DD5" w:rsidRDefault="00B06DD5" w:rsidP="00B06DD5">
      <w:r>
        <w:tab/>
      </w:r>
      <w:r>
        <w:rPr>
          <w:rFonts w:hint="eastAsia"/>
        </w:rPr>
        <w:t>评价标准</w:t>
      </w:r>
      <w:r w:rsidR="00053EFE">
        <w:rPr>
          <w:rFonts w:hint="eastAsia"/>
        </w:rPr>
        <w:t>和</w:t>
      </w:r>
      <w:proofErr w:type="spellStart"/>
      <w:r>
        <w:rPr>
          <w:rFonts w:hint="eastAsia"/>
        </w:rPr>
        <w:t>Middleburry</w:t>
      </w:r>
      <w:proofErr w:type="spellEnd"/>
      <w:r>
        <w:rPr>
          <w:rFonts w:hint="eastAsia"/>
        </w:rPr>
        <w:t>平台</w:t>
      </w:r>
      <w:r w:rsidR="00053EFE">
        <w:rPr>
          <w:rFonts w:hint="eastAsia"/>
        </w:rPr>
        <w:t>保持一致</w:t>
      </w:r>
      <w:r>
        <w:rPr>
          <w:rFonts w:hint="eastAsia"/>
        </w:rPr>
        <w:t>，</w:t>
      </w:r>
      <w:r w:rsidR="00053EFE">
        <w:rPr>
          <w:rFonts w:hint="eastAsia"/>
        </w:rPr>
        <w:t>即误匹配像素百分比，并且设置误差限为1个像素，</w:t>
      </w:r>
      <w:r w:rsidR="003A6D1E">
        <w:rPr>
          <w:rFonts w:hint="eastAsia"/>
        </w:rPr>
        <w:t>当某个像素点的</w:t>
      </w:r>
      <w:r w:rsidR="00053EFE">
        <w:rPr>
          <w:rFonts w:hint="eastAsia"/>
        </w:rPr>
        <w:t>预测</w:t>
      </w:r>
      <w:r w:rsidR="003A6D1E">
        <w:rPr>
          <w:rFonts w:hint="eastAsia"/>
        </w:rPr>
        <w:t>视差值</w:t>
      </w:r>
      <w:r w:rsidR="00053EFE">
        <w:rPr>
          <w:rFonts w:hint="eastAsia"/>
        </w:rPr>
        <w:t>和</w:t>
      </w:r>
      <w:r w:rsidR="003A6D1E">
        <w:rPr>
          <w:rFonts w:hint="eastAsia"/>
        </w:rPr>
        <w:t>真实视差值</w:t>
      </w:r>
      <w:r w:rsidR="00053EFE">
        <w:rPr>
          <w:rFonts w:hint="eastAsia"/>
        </w:rPr>
        <w:t>的</w:t>
      </w:r>
      <w:r w:rsidR="003A6D1E">
        <w:rPr>
          <w:rFonts w:hint="eastAsia"/>
        </w:rPr>
        <w:t>差距</w:t>
      </w:r>
      <w:r w:rsidR="00053EFE">
        <w:rPr>
          <w:rFonts w:hint="eastAsia"/>
        </w:rPr>
        <w:t>大于1</w:t>
      </w:r>
      <w:r w:rsidR="003A6D1E">
        <w:rPr>
          <w:rFonts w:hint="eastAsia"/>
        </w:rPr>
        <w:t>时，该点被识别为误匹配像素</w:t>
      </w:r>
      <w:r w:rsidR="00053EFE">
        <w:rPr>
          <w:rFonts w:hint="eastAsia"/>
        </w:rPr>
        <w:t>，分别计算在非遮挡区、所有区域和视差不连续区的误匹配像素百分比，区域的</w:t>
      </w:r>
      <w:r w:rsidR="00122D8A">
        <w:rPr>
          <w:rFonts w:hint="eastAsia"/>
        </w:rPr>
        <w:t>选择通过掩膜图来实现，</w:t>
      </w:r>
      <w:r w:rsidR="003A6D1E">
        <w:rPr>
          <w:rFonts w:hint="eastAsia"/>
        </w:rPr>
        <w:t>掩膜图为二值灰度图，分别为0和255，其中255表示需要计算的点，而0表示不计算的点。</w:t>
      </w:r>
    </w:p>
    <w:p w14:paraId="34CA6644" w14:textId="77777777" w:rsidR="002F6D6F" w:rsidRDefault="002F6D6F" w:rsidP="002F6D6F">
      <w:commentRangeStart w:id="269"/>
      <w:r>
        <w:rPr>
          <w:rFonts w:hint="eastAsia"/>
        </w:rPr>
        <w:t>4.1</w:t>
      </w:r>
      <w:r w:rsidR="00F8668D">
        <w:t xml:space="preserve"> </w:t>
      </w:r>
      <w:r w:rsidR="00EA3CF0">
        <w:rPr>
          <w:rFonts w:hint="eastAsia"/>
        </w:rPr>
        <w:t>匹配代价卷融合</w:t>
      </w:r>
      <w:r w:rsidR="003A6D1E">
        <w:rPr>
          <w:rFonts w:hint="eastAsia"/>
        </w:rPr>
        <w:t>策略</w:t>
      </w:r>
      <w:r w:rsidR="00EA3CF0">
        <w:rPr>
          <w:rFonts w:hint="eastAsia"/>
        </w:rPr>
        <w:t>的有效性</w:t>
      </w:r>
      <w:commentRangeEnd w:id="269"/>
      <w:r w:rsidR="008063D2">
        <w:rPr>
          <w:rStyle w:val="ad"/>
        </w:rPr>
        <w:commentReference w:id="269"/>
      </w:r>
    </w:p>
    <w:p w14:paraId="53C2031D" w14:textId="77777777" w:rsidR="00C84CD8" w:rsidRDefault="003A6D1E" w:rsidP="002F6D6F">
      <w:r>
        <w:tab/>
      </w:r>
      <w:r>
        <w:rPr>
          <w:rFonts w:hint="eastAsia"/>
        </w:rPr>
        <w:t>为了更好地观察匹配代价卷融合策略的效果，</w:t>
      </w:r>
      <w:r w:rsidR="00703171">
        <w:rPr>
          <w:rFonts w:hint="eastAsia"/>
        </w:rPr>
        <w:t>实验只保留匹配代价计算、代价聚合步骤，通过WTA获取视差</w:t>
      </w:r>
      <w:r w:rsidR="00C84CD8">
        <w:rPr>
          <w:rFonts w:hint="eastAsia"/>
        </w:rPr>
        <w:t>图，不进行后处理步骤。设置参数，总臂长长度，单臂长</w:t>
      </w:r>
      <w:r w:rsidR="00D329A6">
        <w:rPr>
          <w:rFonts w:hint="eastAsia"/>
        </w:rPr>
        <w:t>长度。在代价聚合步骤中，分别使用基于十字交叉窗口的代价聚合和本文提出的代价卷融合策略，结果如表6</w:t>
      </w:r>
      <w:r w:rsidR="00D329A6">
        <w:t xml:space="preserve"> </w:t>
      </w:r>
      <w:r w:rsidR="00D329A6">
        <w:rPr>
          <w:rFonts w:hint="eastAsia"/>
        </w:rPr>
        <w:t>所示。</w:t>
      </w:r>
    </w:p>
    <w:p w14:paraId="54FE4327" w14:textId="77777777" w:rsidR="00395CB3" w:rsidRDefault="00395CB3" w:rsidP="00395CB3">
      <w:pPr>
        <w:jc w:val="center"/>
      </w:pPr>
      <w:r>
        <w:rPr>
          <w:rFonts w:hint="eastAsia"/>
        </w:rPr>
        <w:t>不同代价聚合方法的误匹配百分比</w:t>
      </w:r>
    </w:p>
    <w:tbl>
      <w:tblPr>
        <w:tblStyle w:val="aa"/>
        <w:tblW w:w="0" w:type="auto"/>
        <w:tblInd w:w="-147" w:type="dxa"/>
        <w:tblLook w:val="04A0" w:firstRow="1" w:lastRow="0" w:firstColumn="1" w:lastColumn="0" w:noHBand="0" w:noVBand="1"/>
      </w:tblPr>
      <w:tblGrid>
        <w:gridCol w:w="1389"/>
        <w:gridCol w:w="620"/>
        <w:gridCol w:w="340"/>
        <w:gridCol w:w="432"/>
        <w:gridCol w:w="620"/>
        <w:gridCol w:w="450"/>
        <w:gridCol w:w="450"/>
        <w:gridCol w:w="620"/>
        <w:gridCol w:w="519"/>
        <w:gridCol w:w="519"/>
        <w:gridCol w:w="620"/>
        <w:gridCol w:w="519"/>
        <w:gridCol w:w="519"/>
        <w:gridCol w:w="427"/>
      </w:tblGrid>
      <w:tr w:rsidR="006A7F45" w:rsidRPr="006A7F45" w14:paraId="18B5DD18" w14:textId="77777777" w:rsidTr="006A7F45">
        <w:trPr>
          <w:trHeight w:val="455"/>
        </w:trPr>
        <w:tc>
          <w:tcPr>
            <w:tcW w:w="0" w:type="auto"/>
            <w:vMerge w:val="restart"/>
          </w:tcPr>
          <w:p w14:paraId="39632448" w14:textId="77777777" w:rsidR="006A7F45" w:rsidRPr="006A7F45" w:rsidRDefault="006A7F45" w:rsidP="00395CB3">
            <w:pPr>
              <w:jc w:val="center"/>
              <w:rPr>
                <w:sz w:val="13"/>
                <w:szCs w:val="13"/>
              </w:rPr>
            </w:pPr>
          </w:p>
          <w:p w14:paraId="2B73B453" w14:textId="77777777" w:rsidR="006A7F45" w:rsidRPr="006A7F45" w:rsidRDefault="006A7F45" w:rsidP="00395CB3">
            <w:pPr>
              <w:jc w:val="center"/>
              <w:rPr>
                <w:sz w:val="13"/>
                <w:szCs w:val="13"/>
              </w:rPr>
            </w:pPr>
            <w:r w:rsidRPr="006A7F45">
              <w:rPr>
                <w:rFonts w:hint="eastAsia"/>
                <w:sz w:val="13"/>
                <w:szCs w:val="13"/>
              </w:rPr>
              <w:t>Aggregation</w:t>
            </w:r>
            <w:r w:rsidRPr="006A7F45">
              <w:rPr>
                <w:sz w:val="13"/>
                <w:szCs w:val="13"/>
              </w:rPr>
              <w:t xml:space="preserve"> </w:t>
            </w:r>
            <w:r w:rsidRPr="006A7F45">
              <w:rPr>
                <w:rFonts w:hint="eastAsia"/>
                <w:sz w:val="13"/>
                <w:szCs w:val="13"/>
              </w:rPr>
              <w:t>method</w:t>
            </w:r>
          </w:p>
        </w:tc>
        <w:tc>
          <w:tcPr>
            <w:tcW w:w="0" w:type="auto"/>
            <w:gridSpan w:val="3"/>
          </w:tcPr>
          <w:p w14:paraId="10D9A9A6" w14:textId="77777777" w:rsidR="006A7F45" w:rsidRPr="006A7F45" w:rsidRDefault="006A7F45" w:rsidP="00C81DBA">
            <w:pPr>
              <w:jc w:val="center"/>
              <w:rPr>
                <w:sz w:val="13"/>
                <w:szCs w:val="13"/>
              </w:rPr>
            </w:pPr>
            <w:r w:rsidRPr="006A7F45">
              <w:rPr>
                <w:rFonts w:hint="eastAsia"/>
                <w:sz w:val="13"/>
                <w:szCs w:val="13"/>
              </w:rPr>
              <w:t>Tsukuba</w:t>
            </w:r>
          </w:p>
        </w:tc>
        <w:tc>
          <w:tcPr>
            <w:tcW w:w="0" w:type="auto"/>
            <w:gridSpan w:val="3"/>
          </w:tcPr>
          <w:p w14:paraId="094E0273" w14:textId="77777777" w:rsidR="006A7F45" w:rsidRPr="006A7F45" w:rsidRDefault="006A7F45" w:rsidP="00C81DBA">
            <w:pPr>
              <w:jc w:val="center"/>
              <w:rPr>
                <w:sz w:val="13"/>
                <w:szCs w:val="13"/>
              </w:rPr>
            </w:pPr>
            <w:r w:rsidRPr="006A7F45">
              <w:rPr>
                <w:rFonts w:hint="eastAsia"/>
                <w:sz w:val="13"/>
                <w:szCs w:val="13"/>
              </w:rPr>
              <w:t>Venus</w:t>
            </w:r>
          </w:p>
        </w:tc>
        <w:tc>
          <w:tcPr>
            <w:tcW w:w="0" w:type="auto"/>
            <w:gridSpan w:val="3"/>
          </w:tcPr>
          <w:p w14:paraId="10C0B1A6" w14:textId="77777777" w:rsidR="006A7F45" w:rsidRPr="006A7F45" w:rsidRDefault="006A7F45" w:rsidP="00C81DBA">
            <w:pPr>
              <w:jc w:val="center"/>
              <w:rPr>
                <w:sz w:val="13"/>
                <w:szCs w:val="13"/>
              </w:rPr>
            </w:pPr>
            <w:r w:rsidRPr="006A7F45">
              <w:rPr>
                <w:rFonts w:hint="eastAsia"/>
                <w:sz w:val="13"/>
                <w:szCs w:val="13"/>
              </w:rPr>
              <w:t>Teddy</w:t>
            </w:r>
          </w:p>
        </w:tc>
        <w:tc>
          <w:tcPr>
            <w:tcW w:w="0" w:type="auto"/>
            <w:gridSpan w:val="3"/>
          </w:tcPr>
          <w:p w14:paraId="4B6BE5CD" w14:textId="77777777" w:rsidR="006A7F45" w:rsidRPr="006A7F45" w:rsidRDefault="006A7F45" w:rsidP="00C81DBA">
            <w:pPr>
              <w:jc w:val="center"/>
              <w:rPr>
                <w:sz w:val="13"/>
                <w:szCs w:val="13"/>
              </w:rPr>
            </w:pPr>
            <w:r w:rsidRPr="006A7F45">
              <w:rPr>
                <w:sz w:val="13"/>
                <w:szCs w:val="13"/>
              </w:rPr>
              <w:t>Cones</w:t>
            </w:r>
          </w:p>
        </w:tc>
        <w:tc>
          <w:tcPr>
            <w:tcW w:w="0" w:type="auto"/>
            <w:vMerge w:val="restart"/>
          </w:tcPr>
          <w:p w14:paraId="055BC1AB" w14:textId="77777777" w:rsidR="006A7F45" w:rsidRDefault="006A7F45" w:rsidP="006A7F45">
            <w:pPr>
              <w:jc w:val="left"/>
              <w:rPr>
                <w:sz w:val="13"/>
                <w:szCs w:val="13"/>
              </w:rPr>
            </w:pPr>
          </w:p>
          <w:p w14:paraId="2C216895" w14:textId="77777777" w:rsidR="006A7F45" w:rsidRPr="006A7F45" w:rsidRDefault="006A7F45" w:rsidP="006A7F45">
            <w:pPr>
              <w:jc w:val="left"/>
              <w:rPr>
                <w:sz w:val="13"/>
                <w:szCs w:val="13"/>
              </w:rPr>
            </w:pPr>
            <w:r w:rsidRPr="006A7F45">
              <w:rPr>
                <w:rFonts w:hint="eastAsia"/>
                <w:sz w:val="13"/>
                <w:szCs w:val="13"/>
              </w:rPr>
              <w:t>Ave</w:t>
            </w:r>
          </w:p>
        </w:tc>
      </w:tr>
      <w:tr w:rsidR="006A7F45" w:rsidRPr="006A7F45" w14:paraId="3AB1D821" w14:textId="77777777" w:rsidTr="006A7F45">
        <w:tc>
          <w:tcPr>
            <w:tcW w:w="0" w:type="auto"/>
            <w:vMerge/>
          </w:tcPr>
          <w:p w14:paraId="13EFA7B4" w14:textId="77777777" w:rsidR="006A7F45" w:rsidRPr="006A7F45" w:rsidRDefault="006A7F45" w:rsidP="002F6D6F">
            <w:pPr>
              <w:rPr>
                <w:sz w:val="13"/>
                <w:szCs w:val="13"/>
              </w:rPr>
            </w:pPr>
          </w:p>
        </w:tc>
        <w:tc>
          <w:tcPr>
            <w:tcW w:w="0" w:type="auto"/>
          </w:tcPr>
          <w:p w14:paraId="6C0170E4" w14:textId="77777777" w:rsidR="006A7F45" w:rsidRPr="006A7F45" w:rsidRDefault="006A7F45" w:rsidP="002F6D6F">
            <w:pPr>
              <w:rPr>
                <w:sz w:val="13"/>
                <w:szCs w:val="13"/>
              </w:rPr>
            </w:pPr>
            <w:r w:rsidRPr="006A7F45">
              <w:rPr>
                <w:sz w:val="13"/>
                <w:szCs w:val="13"/>
              </w:rPr>
              <w:t>no-occ</w:t>
            </w:r>
          </w:p>
        </w:tc>
        <w:tc>
          <w:tcPr>
            <w:tcW w:w="0" w:type="auto"/>
          </w:tcPr>
          <w:p w14:paraId="0E54C621" w14:textId="77777777" w:rsidR="006A7F45" w:rsidRPr="006A7F45" w:rsidRDefault="006A7F45" w:rsidP="002F6D6F">
            <w:pPr>
              <w:rPr>
                <w:sz w:val="13"/>
                <w:szCs w:val="13"/>
              </w:rPr>
            </w:pPr>
            <w:r w:rsidRPr="006A7F45">
              <w:rPr>
                <w:sz w:val="13"/>
                <w:szCs w:val="13"/>
              </w:rPr>
              <w:t xml:space="preserve">all </w:t>
            </w:r>
          </w:p>
        </w:tc>
        <w:tc>
          <w:tcPr>
            <w:tcW w:w="0" w:type="auto"/>
          </w:tcPr>
          <w:p w14:paraId="654197A8" w14:textId="77777777" w:rsidR="006A7F45" w:rsidRPr="006A7F45" w:rsidRDefault="006A7F45" w:rsidP="002F6D6F">
            <w:pPr>
              <w:rPr>
                <w:sz w:val="13"/>
                <w:szCs w:val="13"/>
              </w:rPr>
            </w:pPr>
            <w:r w:rsidRPr="006A7F45">
              <w:rPr>
                <w:rFonts w:hint="eastAsia"/>
                <w:sz w:val="13"/>
                <w:szCs w:val="13"/>
              </w:rPr>
              <w:t>disc</w:t>
            </w:r>
          </w:p>
        </w:tc>
        <w:tc>
          <w:tcPr>
            <w:tcW w:w="0" w:type="auto"/>
          </w:tcPr>
          <w:p w14:paraId="206406AA" w14:textId="77777777" w:rsidR="006A7F45" w:rsidRPr="006A7F45" w:rsidRDefault="006A7F45" w:rsidP="002F6D6F">
            <w:pPr>
              <w:rPr>
                <w:sz w:val="13"/>
                <w:szCs w:val="13"/>
              </w:rPr>
            </w:pPr>
            <w:r w:rsidRPr="006A7F45">
              <w:rPr>
                <w:sz w:val="13"/>
                <w:szCs w:val="13"/>
              </w:rPr>
              <w:t>no-occ</w:t>
            </w:r>
          </w:p>
        </w:tc>
        <w:tc>
          <w:tcPr>
            <w:tcW w:w="0" w:type="auto"/>
          </w:tcPr>
          <w:p w14:paraId="38605A2F" w14:textId="77777777" w:rsidR="006A7F45" w:rsidRPr="006A7F45" w:rsidRDefault="006A7F45" w:rsidP="002F6D6F">
            <w:pPr>
              <w:rPr>
                <w:sz w:val="13"/>
                <w:szCs w:val="13"/>
              </w:rPr>
            </w:pPr>
            <w:r w:rsidRPr="006A7F45">
              <w:rPr>
                <w:sz w:val="13"/>
                <w:szCs w:val="13"/>
              </w:rPr>
              <w:t>all</w:t>
            </w:r>
          </w:p>
        </w:tc>
        <w:tc>
          <w:tcPr>
            <w:tcW w:w="0" w:type="auto"/>
          </w:tcPr>
          <w:p w14:paraId="6370A047" w14:textId="77777777" w:rsidR="006A7F45" w:rsidRPr="006A7F45" w:rsidRDefault="006A7F45" w:rsidP="002F6D6F">
            <w:pPr>
              <w:rPr>
                <w:sz w:val="13"/>
                <w:szCs w:val="13"/>
              </w:rPr>
            </w:pPr>
            <w:r w:rsidRPr="006A7F45">
              <w:rPr>
                <w:rFonts w:hint="eastAsia"/>
                <w:sz w:val="13"/>
                <w:szCs w:val="13"/>
              </w:rPr>
              <w:t>disc</w:t>
            </w:r>
          </w:p>
        </w:tc>
        <w:tc>
          <w:tcPr>
            <w:tcW w:w="0" w:type="auto"/>
          </w:tcPr>
          <w:p w14:paraId="72C1B083" w14:textId="77777777" w:rsidR="006A7F45" w:rsidRPr="006A7F45" w:rsidRDefault="006A7F45" w:rsidP="002F6D6F">
            <w:pPr>
              <w:rPr>
                <w:sz w:val="13"/>
                <w:szCs w:val="13"/>
              </w:rPr>
            </w:pPr>
            <w:r w:rsidRPr="006A7F45">
              <w:rPr>
                <w:sz w:val="13"/>
                <w:szCs w:val="13"/>
              </w:rPr>
              <w:t>no-occ</w:t>
            </w:r>
          </w:p>
        </w:tc>
        <w:tc>
          <w:tcPr>
            <w:tcW w:w="0" w:type="auto"/>
          </w:tcPr>
          <w:p w14:paraId="0B9D80F0" w14:textId="77777777" w:rsidR="006A7F45" w:rsidRPr="006A7F45" w:rsidRDefault="006A7F45" w:rsidP="002F6D6F">
            <w:pPr>
              <w:rPr>
                <w:sz w:val="13"/>
                <w:szCs w:val="13"/>
              </w:rPr>
            </w:pPr>
            <w:r w:rsidRPr="006A7F45">
              <w:rPr>
                <w:rFonts w:hint="eastAsia"/>
                <w:sz w:val="13"/>
                <w:szCs w:val="13"/>
              </w:rPr>
              <w:t>all</w:t>
            </w:r>
          </w:p>
        </w:tc>
        <w:tc>
          <w:tcPr>
            <w:tcW w:w="0" w:type="auto"/>
          </w:tcPr>
          <w:p w14:paraId="346827AB" w14:textId="77777777" w:rsidR="006A7F45" w:rsidRPr="006A7F45" w:rsidRDefault="006A7F45" w:rsidP="002F6D6F">
            <w:pPr>
              <w:rPr>
                <w:sz w:val="13"/>
                <w:szCs w:val="13"/>
              </w:rPr>
            </w:pPr>
            <w:r w:rsidRPr="006A7F45">
              <w:rPr>
                <w:rFonts w:hint="eastAsia"/>
                <w:sz w:val="13"/>
                <w:szCs w:val="13"/>
              </w:rPr>
              <w:t>disc</w:t>
            </w:r>
          </w:p>
        </w:tc>
        <w:tc>
          <w:tcPr>
            <w:tcW w:w="0" w:type="auto"/>
          </w:tcPr>
          <w:p w14:paraId="1AC6929B" w14:textId="77777777" w:rsidR="006A7F45" w:rsidRPr="006A7F45" w:rsidRDefault="006A7F45" w:rsidP="002F6D6F">
            <w:pPr>
              <w:rPr>
                <w:sz w:val="13"/>
                <w:szCs w:val="13"/>
              </w:rPr>
            </w:pPr>
            <w:r w:rsidRPr="006A7F45">
              <w:rPr>
                <w:rFonts w:hint="eastAsia"/>
                <w:sz w:val="13"/>
                <w:szCs w:val="13"/>
              </w:rPr>
              <w:t>no-occ</w:t>
            </w:r>
          </w:p>
        </w:tc>
        <w:tc>
          <w:tcPr>
            <w:tcW w:w="0" w:type="auto"/>
          </w:tcPr>
          <w:p w14:paraId="4EF302B9" w14:textId="77777777" w:rsidR="006A7F45" w:rsidRPr="006A7F45" w:rsidRDefault="006A7F45" w:rsidP="002F6D6F">
            <w:pPr>
              <w:rPr>
                <w:sz w:val="13"/>
                <w:szCs w:val="13"/>
              </w:rPr>
            </w:pPr>
            <w:r w:rsidRPr="006A7F45">
              <w:rPr>
                <w:rFonts w:hint="eastAsia"/>
                <w:sz w:val="13"/>
                <w:szCs w:val="13"/>
              </w:rPr>
              <w:t>all</w:t>
            </w:r>
          </w:p>
        </w:tc>
        <w:tc>
          <w:tcPr>
            <w:tcW w:w="0" w:type="auto"/>
          </w:tcPr>
          <w:p w14:paraId="5BBC58CF" w14:textId="77777777" w:rsidR="006A7F45" w:rsidRPr="006A7F45" w:rsidRDefault="006A7F45" w:rsidP="002F6D6F">
            <w:pPr>
              <w:rPr>
                <w:sz w:val="13"/>
                <w:szCs w:val="13"/>
              </w:rPr>
            </w:pPr>
            <w:r w:rsidRPr="006A7F45">
              <w:rPr>
                <w:sz w:val="13"/>
                <w:szCs w:val="13"/>
              </w:rPr>
              <w:t>disc</w:t>
            </w:r>
          </w:p>
        </w:tc>
        <w:tc>
          <w:tcPr>
            <w:tcW w:w="0" w:type="auto"/>
            <w:vMerge/>
          </w:tcPr>
          <w:p w14:paraId="63A7E2BA" w14:textId="77777777" w:rsidR="006A7F45" w:rsidRPr="006A7F45" w:rsidRDefault="006A7F45" w:rsidP="002F6D6F">
            <w:pPr>
              <w:rPr>
                <w:sz w:val="13"/>
                <w:szCs w:val="13"/>
              </w:rPr>
            </w:pPr>
          </w:p>
        </w:tc>
      </w:tr>
      <w:tr w:rsidR="006A7F45" w:rsidRPr="006A7F45" w14:paraId="432C2A50" w14:textId="77777777" w:rsidTr="006A7F45">
        <w:tc>
          <w:tcPr>
            <w:tcW w:w="0" w:type="auto"/>
          </w:tcPr>
          <w:p w14:paraId="53BD4CAB" w14:textId="77777777" w:rsidR="00395CB3" w:rsidRPr="006A7F45" w:rsidRDefault="00395CB3" w:rsidP="002F6D6F">
            <w:pPr>
              <w:rPr>
                <w:sz w:val="13"/>
                <w:szCs w:val="13"/>
              </w:rPr>
            </w:pPr>
            <w:r w:rsidRPr="006A7F45">
              <w:rPr>
                <w:rFonts w:hint="eastAsia"/>
                <w:sz w:val="13"/>
                <w:szCs w:val="13"/>
              </w:rPr>
              <w:t>C</w:t>
            </w:r>
            <w:r w:rsidRPr="006A7F45">
              <w:rPr>
                <w:sz w:val="13"/>
                <w:szCs w:val="13"/>
              </w:rPr>
              <w:t>BCA</w:t>
            </w:r>
          </w:p>
        </w:tc>
        <w:tc>
          <w:tcPr>
            <w:tcW w:w="0" w:type="auto"/>
          </w:tcPr>
          <w:p w14:paraId="20331E6E" w14:textId="77777777" w:rsidR="00395CB3" w:rsidRPr="006A7F45" w:rsidRDefault="00395CB3" w:rsidP="002F6D6F">
            <w:pPr>
              <w:rPr>
                <w:sz w:val="13"/>
                <w:szCs w:val="13"/>
              </w:rPr>
            </w:pPr>
          </w:p>
        </w:tc>
        <w:tc>
          <w:tcPr>
            <w:tcW w:w="0" w:type="auto"/>
          </w:tcPr>
          <w:p w14:paraId="6423216C" w14:textId="77777777" w:rsidR="00395CB3" w:rsidRPr="006A7F45" w:rsidRDefault="00395CB3" w:rsidP="002F6D6F">
            <w:pPr>
              <w:rPr>
                <w:sz w:val="13"/>
                <w:szCs w:val="13"/>
              </w:rPr>
            </w:pPr>
          </w:p>
        </w:tc>
        <w:tc>
          <w:tcPr>
            <w:tcW w:w="0" w:type="auto"/>
          </w:tcPr>
          <w:p w14:paraId="32C626AB" w14:textId="77777777" w:rsidR="00395CB3" w:rsidRPr="006A7F45" w:rsidRDefault="00395CB3" w:rsidP="002F6D6F">
            <w:pPr>
              <w:rPr>
                <w:sz w:val="13"/>
                <w:szCs w:val="13"/>
              </w:rPr>
            </w:pPr>
          </w:p>
        </w:tc>
        <w:tc>
          <w:tcPr>
            <w:tcW w:w="0" w:type="auto"/>
          </w:tcPr>
          <w:p w14:paraId="76C64050" w14:textId="77777777" w:rsidR="00395CB3" w:rsidRPr="006A7F45" w:rsidRDefault="00621FB7" w:rsidP="002F6D6F">
            <w:pPr>
              <w:rPr>
                <w:sz w:val="13"/>
                <w:szCs w:val="13"/>
              </w:rPr>
            </w:pPr>
            <w:r>
              <w:rPr>
                <w:rFonts w:hint="eastAsia"/>
                <w:sz w:val="13"/>
                <w:szCs w:val="13"/>
              </w:rPr>
              <w:t>0.62</w:t>
            </w:r>
          </w:p>
        </w:tc>
        <w:tc>
          <w:tcPr>
            <w:tcW w:w="0" w:type="auto"/>
          </w:tcPr>
          <w:p w14:paraId="2E9E473B" w14:textId="77777777" w:rsidR="00395CB3" w:rsidRPr="006A7F45" w:rsidRDefault="00621FB7" w:rsidP="002F6D6F">
            <w:pPr>
              <w:rPr>
                <w:sz w:val="13"/>
                <w:szCs w:val="13"/>
              </w:rPr>
            </w:pPr>
            <w:r>
              <w:rPr>
                <w:rFonts w:hint="eastAsia"/>
                <w:sz w:val="13"/>
                <w:szCs w:val="13"/>
              </w:rPr>
              <w:t>2.13</w:t>
            </w:r>
          </w:p>
        </w:tc>
        <w:tc>
          <w:tcPr>
            <w:tcW w:w="0" w:type="auto"/>
          </w:tcPr>
          <w:p w14:paraId="091F7A2E" w14:textId="77777777" w:rsidR="00395CB3" w:rsidRPr="006A7F45" w:rsidRDefault="00621FB7" w:rsidP="002F6D6F">
            <w:pPr>
              <w:rPr>
                <w:sz w:val="13"/>
                <w:szCs w:val="13"/>
              </w:rPr>
            </w:pPr>
            <w:r>
              <w:rPr>
                <w:rFonts w:hint="eastAsia"/>
                <w:sz w:val="13"/>
                <w:szCs w:val="13"/>
              </w:rPr>
              <w:t>5.10</w:t>
            </w:r>
          </w:p>
        </w:tc>
        <w:tc>
          <w:tcPr>
            <w:tcW w:w="0" w:type="auto"/>
          </w:tcPr>
          <w:p w14:paraId="179EDEBA" w14:textId="77777777" w:rsidR="00395CB3" w:rsidRPr="006A7F45" w:rsidRDefault="006A7F45" w:rsidP="002F6D6F">
            <w:pPr>
              <w:rPr>
                <w:sz w:val="13"/>
                <w:szCs w:val="13"/>
              </w:rPr>
            </w:pPr>
            <w:r>
              <w:rPr>
                <w:rFonts w:hint="eastAsia"/>
                <w:sz w:val="13"/>
                <w:szCs w:val="13"/>
              </w:rPr>
              <w:t>6.26</w:t>
            </w:r>
          </w:p>
        </w:tc>
        <w:tc>
          <w:tcPr>
            <w:tcW w:w="0" w:type="auto"/>
          </w:tcPr>
          <w:p w14:paraId="44D338E5" w14:textId="77777777" w:rsidR="00395CB3" w:rsidRPr="006A7F45" w:rsidRDefault="006A7F45" w:rsidP="002F6D6F">
            <w:pPr>
              <w:rPr>
                <w:sz w:val="13"/>
                <w:szCs w:val="13"/>
              </w:rPr>
            </w:pPr>
            <w:r>
              <w:rPr>
                <w:rFonts w:hint="eastAsia"/>
                <w:sz w:val="13"/>
                <w:szCs w:val="13"/>
              </w:rPr>
              <w:t>15.83</w:t>
            </w:r>
          </w:p>
        </w:tc>
        <w:tc>
          <w:tcPr>
            <w:tcW w:w="0" w:type="auto"/>
          </w:tcPr>
          <w:p w14:paraId="763A9349" w14:textId="77777777" w:rsidR="00395CB3" w:rsidRPr="006A7F45" w:rsidRDefault="006A7F45" w:rsidP="002F6D6F">
            <w:pPr>
              <w:rPr>
                <w:sz w:val="13"/>
                <w:szCs w:val="13"/>
              </w:rPr>
            </w:pPr>
            <w:r>
              <w:rPr>
                <w:rFonts w:hint="eastAsia"/>
                <w:sz w:val="13"/>
                <w:szCs w:val="13"/>
              </w:rPr>
              <w:t>16.08</w:t>
            </w:r>
          </w:p>
        </w:tc>
        <w:tc>
          <w:tcPr>
            <w:tcW w:w="0" w:type="auto"/>
          </w:tcPr>
          <w:p w14:paraId="40315F84" w14:textId="77777777" w:rsidR="00395CB3" w:rsidRPr="006A7F45" w:rsidRDefault="006A7F45" w:rsidP="002F6D6F">
            <w:pPr>
              <w:rPr>
                <w:sz w:val="13"/>
                <w:szCs w:val="13"/>
              </w:rPr>
            </w:pPr>
            <w:r>
              <w:rPr>
                <w:rFonts w:hint="eastAsia"/>
                <w:sz w:val="13"/>
                <w:szCs w:val="13"/>
              </w:rPr>
              <w:t>4.59</w:t>
            </w:r>
          </w:p>
        </w:tc>
        <w:tc>
          <w:tcPr>
            <w:tcW w:w="0" w:type="auto"/>
          </w:tcPr>
          <w:p w14:paraId="412A1881" w14:textId="77777777" w:rsidR="00395CB3" w:rsidRPr="006A7F45" w:rsidRDefault="006A7F45" w:rsidP="002F6D6F">
            <w:pPr>
              <w:rPr>
                <w:sz w:val="13"/>
                <w:szCs w:val="13"/>
              </w:rPr>
            </w:pPr>
            <w:r>
              <w:rPr>
                <w:rFonts w:hint="eastAsia"/>
                <w:sz w:val="13"/>
                <w:szCs w:val="13"/>
              </w:rPr>
              <w:t>15.20</w:t>
            </w:r>
          </w:p>
        </w:tc>
        <w:tc>
          <w:tcPr>
            <w:tcW w:w="0" w:type="auto"/>
          </w:tcPr>
          <w:p w14:paraId="06FAE6A2" w14:textId="77777777" w:rsidR="00395CB3" w:rsidRPr="006A7F45" w:rsidRDefault="00621FB7" w:rsidP="002F6D6F">
            <w:pPr>
              <w:rPr>
                <w:sz w:val="13"/>
                <w:szCs w:val="13"/>
              </w:rPr>
            </w:pPr>
            <w:r>
              <w:rPr>
                <w:rFonts w:hint="eastAsia"/>
                <w:sz w:val="13"/>
                <w:szCs w:val="13"/>
              </w:rPr>
              <w:t>11.76</w:t>
            </w:r>
          </w:p>
        </w:tc>
        <w:tc>
          <w:tcPr>
            <w:tcW w:w="0" w:type="auto"/>
          </w:tcPr>
          <w:p w14:paraId="626E7931" w14:textId="77777777" w:rsidR="00395CB3" w:rsidRPr="006A7F45" w:rsidRDefault="00395CB3" w:rsidP="002F6D6F">
            <w:pPr>
              <w:rPr>
                <w:sz w:val="13"/>
                <w:szCs w:val="13"/>
              </w:rPr>
            </w:pPr>
          </w:p>
        </w:tc>
      </w:tr>
      <w:tr w:rsidR="006A7F45" w:rsidRPr="006A7F45" w14:paraId="226DC007" w14:textId="77777777" w:rsidTr="006A7F45">
        <w:tc>
          <w:tcPr>
            <w:tcW w:w="0" w:type="auto"/>
          </w:tcPr>
          <w:p w14:paraId="10600CEB" w14:textId="77777777" w:rsidR="00395CB3" w:rsidRPr="006A7F45" w:rsidRDefault="00395CB3" w:rsidP="002F6D6F">
            <w:pPr>
              <w:rPr>
                <w:sz w:val="13"/>
                <w:szCs w:val="13"/>
              </w:rPr>
            </w:pPr>
            <w:r w:rsidRPr="006A7F45">
              <w:rPr>
                <w:sz w:val="13"/>
                <w:szCs w:val="13"/>
              </w:rPr>
              <w:t>Proposed</w:t>
            </w:r>
          </w:p>
        </w:tc>
        <w:tc>
          <w:tcPr>
            <w:tcW w:w="0" w:type="auto"/>
          </w:tcPr>
          <w:p w14:paraId="4FDC3C48" w14:textId="77777777" w:rsidR="00395CB3" w:rsidRPr="006A7F45" w:rsidRDefault="00395CB3" w:rsidP="002F6D6F">
            <w:pPr>
              <w:rPr>
                <w:sz w:val="13"/>
                <w:szCs w:val="13"/>
              </w:rPr>
            </w:pPr>
          </w:p>
        </w:tc>
        <w:tc>
          <w:tcPr>
            <w:tcW w:w="0" w:type="auto"/>
          </w:tcPr>
          <w:p w14:paraId="4F0176BD" w14:textId="77777777" w:rsidR="00395CB3" w:rsidRPr="006A7F45" w:rsidRDefault="00395CB3" w:rsidP="002F6D6F">
            <w:pPr>
              <w:rPr>
                <w:sz w:val="13"/>
                <w:szCs w:val="13"/>
              </w:rPr>
            </w:pPr>
          </w:p>
        </w:tc>
        <w:tc>
          <w:tcPr>
            <w:tcW w:w="0" w:type="auto"/>
          </w:tcPr>
          <w:p w14:paraId="06350FAC" w14:textId="77777777" w:rsidR="00395CB3" w:rsidRPr="006A7F45" w:rsidRDefault="00395CB3" w:rsidP="002F6D6F">
            <w:pPr>
              <w:rPr>
                <w:sz w:val="13"/>
                <w:szCs w:val="13"/>
              </w:rPr>
            </w:pPr>
          </w:p>
        </w:tc>
        <w:tc>
          <w:tcPr>
            <w:tcW w:w="0" w:type="auto"/>
          </w:tcPr>
          <w:p w14:paraId="3CA6F940" w14:textId="77777777" w:rsidR="00395CB3" w:rsidRPr="006A7F45" w:rsidRDefault="00C43F45" w:rsidP="002F6D6F">
            <w:pPr>
              <w:rPr>
                <w:sz w:val="13"/>
                <w:szCs w:val="13"/>
              </w:rPr>
            </w:pPr>
            <w:r>
              <w:rPr>
                <w:rFonts w:hint="eastAsia"/>
                <w:sz w:val="13"/>
                <w:szCs w:val="13"/>
              </w:rPr>
              <w:t>0.58</w:t>
            </w:r>
          </w:p>
        </w:tc>
        <w:tc>
          <w:tcPr>
            <w:tcW w:w="0" w:type="auto"/>
          </w:tcPr>
          <w:p w14:paraId="6CB4D5D4" w14:textId="77777777" w:rsidR="00395CB3" w:rsidRPr="006A7F45" w:rsidRDefault="00C43F45" w:rsidP="002F6D6F">
            <w:pPr>
              <w:rPr>
                <w:sz w:val="13"/>
                <w:szCs w:val="13"/>
              </w:rPr>
            </w:pPr>
            <w:r>
              <w:rPr>
                <w:rFonts w:hint="eastAsia"/>
                <w:sz w:val="13"/>
                <w:szCs w:val="13"/>
              </w:rPr>
              <w:t>2.05</w:t>
            </w:r>
          </w:p>
        </w:tc>
        <w:tc>
          <w:tcPr>
            <w:tcW w:w="0" w:type="auto"/>
          </w:tcPr>
          <w:p w14:paraId="707C0E17" w14:textId="77777777" w:rsidR="00395CB3" w:rsidRPr="006A7F45" w:rsidRDefault="00C43F45" w:rsidP="002F6D6F">
            <w:pPr>
              <w:rPr>
                <w:sz w:val="13"/>
                <w:szCs w:val="13"/>
              </w:rPr>
            </w:pPr>
            <w:r>
              <w:rPr>
                <w:rFonts w:hint="eastAsia"/>
                <w:sz w:val="13"/>
                <w:szCs w:val="13"/>
              </w:rPr>
              <w:t>4.63</w:t>
            </w:r>
          </w:p>
        </w:tc>
        <w:tc>
          <w:tcPr>
            <w:tcW w:w="0" w:type="auto"/>
          </w:tcPr>
          <w:p w14:paraId="62356DBB" w14:textId="77777777" w:rsidR="00395CB3" w:rsidRPr="006A7F45" w:rsidRDefault="00C43F45" w:rsidP="002F6D6F">
            <w:pPr>
              <w:rPr>
                <w:sz w:val="13"/>
                <w:szCs w:val="13"/>
              </w:rPr>
            </w:pPr>
            <w:r>
              <w:rPr>
                <w:rFonts w:hint="eastAsia"/>
                <w:sz w:val="13"/>
                <w:szCs w:val="13"/>
              </w:rPr>
              <w:t>6.25</w:t>
            </w:r>
          </w:p>
        </w:tc>
        <w:tc>
          <w:tcPr>
            <w:tcW w:w="0" w:type="auto"/>
          </w:tcPr>
          <w:p w14:paraId="36BF95FF" w14:textId="77777777" w:rsidR="00395CB3" w:rsidRPr="006A7F45" w:rsidRDefault="00C43F45" w:rsidP="002F6D6F">
            <w:pPr>
              <w:rPr>
                <w:sz w:val="13"/>
                <w:szCs w:val="13"/>
              </w:rPr>
            </w:pPr>
            <w:r>
              <w:rPr>
                <w:rFonts w:hint="eastAsia"/>
                <w:sz w:val="13"/>
                <w:szCs w:val="13"/>
              </w:rPr>
              <w:t>15.79</w:t>
            </w:r>
          </w:p>
        </w:tc>
        <w:tc>
          <w:tcPr>
            <w:tcW w:w="0" w:type="auto"/>
          </w:tcPr>
          <w:p w14:paraId="6EEA2329" w14:textId="77777777" w:rsidR="00395CB3" w:rsidRPr="006A7F45" w:rsidRDefault="00C43F45" w:rsidP="002F6D6F">
            <w:pPr>
              <w:rPr>
                <w:sz w:val="13"/>
                <w:szCs w:val="13"/>
              </w:rPr>
            </w:pPr>
            <w:r>
              <w:rPr>
                <w:rFonts w:hint="eastAsia"/>
                <w:sz w:val="13"/>
                <w:szCs w:val="13"/>
              </w:rPr>
              <w:t>15.99</w:t>
            </w:r>
          </w:p>
        </w:tc>
        <w:tc>
          <w:tcPr>
            <w:tcW w:w="0" w:type="auto"/>
          </w:tcPr>
          <w:p w14:paraId="2753DFB2" w14:textId="77777777" w:rsidR="00395CB3" w:rsidRPr="006A7F45" w:rsidRDefault="00C43F45" w:rsidP="002F6D6F">
            <w:pPr>
              <w:rPr>
                <w:sz w:val="13"/>
                <w:szCs w:val="13"/>
              </w:rPr>
            </w:pPr>
            <w:r>
              <w:rPr>
                <w:rFonts w:hint="eastAsia"/>
                <w:sz w:val="13"/>
                <w:szCs w:val="13"/>
              </w:rPr>
              <w:t>4.53</w:t>
            </w:r>
          </w:p>
        </w:tc>
        <w:tc>
          <w:tcPr>
            <w:tcW w:w="0" w:type="auto"/>
          </w:tcPr>
          <w:p w14:paraId="57B9769F" w14:textId="77777777" w:rsidR="00395CB3" w:rsidRPr="006A7F45" w:rsidRDefault="00C43F45" w:rsidP="002F6D6F">
            <w:pPr>
              <w:rPr>
                <w:sz w:val="13"/>
                <w:szCs w:val="13"/>
              </w:rPr>
            </w:pPr>
            <w:r>
              <w:rPr>
                <w:rFonts w:hint="eastAsia"/>
                <w:sz w:val="13"/>
                <w:szCs w:val="13"/>
              </w:rPr>
              <w:t>15.06</w:t>
            </w:r>
          </w:p>
        </w:tc>
        <w:tc>
          <w:tcPr>
            <w:tcW w:w="0" w:type="auto"/>
          </w:tcPr>
          <w:p w14:paraId="01088C21" w14:textId="77777777" w:rsidR="00395CB3" w:rsidRPr="006A7F45" w:rsidRDefault="00C43F45" w:rsidP="002F6D6F">
            <w:pPr>
              <w:rPr>
                <w:sz w:val="13"/>
                <w:szCs w:val="13"/>
              </w:rPr>
            </w:pPr>
            <w:r>
              <w:rPr>
                <w:rFonts w:hint="eastAsia"/>
                <w:sz w:val="13"/>
                <w:szCs w:val="13"/>
              </w:rPr>
              <w:t>11.61</w:t>
            </w:r>
          </w:p>
        </w:tc>
        <w:tc>
          <w:tcPr>
            <w:tcW w:w="0" w:type="auto"/>
          </w:tcPr>
          <w:p w14:paraId="3FF483B6" w14:textId="77777777" w:rsidR="00395CB3" w:rsidRPr="006A7F45" w:rsidRDefault="00395CB3" w:rsidP="002F6D6F">
            <w:pPr>
              <w:rPr>
                <w:sz w:val="13"/>
                <w:szCs w:val="13"/>
              </w:rPr>
            </w:pPr>
          </w:p>
        </w:tc>
      </w:tr>
    </w:tbl>
    <w:p w14:paraId="676C827D" w14:textId="77777777" w:rsidR="00D329A6" w:rsidRDefault="00D329A6" w:rsidP="002F6D6F"/>
    <w:p w14:paraId="48D6ED38" w14:textId="77777777" w:rsidR="007704B6" w:rsidRDefault="00F8668D" w:rsidP="002F6D6F">
      <w:r>
        <w:rPr>
          <w:rFonts w:hint="eastAsia"/>
        </w:rPr>
        <w:t>结果如下，</w:t>
      </w:r>
    </w:p>
    <w:p w14:paraId="78576830" w14:textId="77777777" w:rsidR="00D329A6" w:rsidRDefault="00D329A6" w:rsidP="002F6D6F"/>
    <w:p w14:paraId="4C44FA63" w14:textId="77777777" w:rsidR="00F8668D" w:rsidRDefault="00F8668D" w:rsidP="00F8668D">
      <w:pPr>
        <w:ind w:left="2100" w:firstLine="420"/>
      </w:pPr>
      <w:r>
        <w:rPr>
          <w:rFonts w:hint="eastAsia"/>
        </w:rPr>
        <w:t>两个方法的精度表</w:t>
      </w:r>
    </w:p>
    <w:p w14:paraId="0D469909" w14:textId="77777777" w:rsidR="00F8668D" w:rsidRPr="007704B6" w:rsidRDefault="00F8668D" w:rsidP="00F8668D">
      <w:pPr>
        <w:ind w:left="2100" w:firstLine="420"/>
      </w:pPr>
      <w:r>
        <w:rPr>
          <w:rFonts w:hint="eastAsia"/>
        </w:rPr>
        <w:t>结果图</w:t>
      </w:r>
    </w:p>
    <w:p w14:paraId="6869A56A" w14:textId="77777777" w:rsidR="00EA3CF0" w:rsidRDefault="00F8668D" w:rsidP="002F6D6F">
      <w:r>
        <w:tab/>
      </w:r>
      <w:r>
        <w:tab/>
      </w:r>
      <w:r>
        <w:tab/>
      </w:r>
      <w:r>
        <w:tab/>
      </w:r>
      <w:r>
        <w:tab/>
      </w:r>
      <w:r>
        <w:tab/>
      </w:r>
      <w:r>
        <w:rPr>
          <w:rFonts w:hint="eastAsia"/>
        </w:rPr>
        <w:t>时间对比</w:t>
      </w:r>
    </w:p>
    <w:p w14:paraId="37FBC7B9" w14:textId="77777777" w:rsidR="00F8668D" w:rsidRDefault="00F8668D" w:rsidP="002F6D6F">
      <w:r>
        <w:rPr>
          <w:rFonts w:hint="eastAsia"/>
        </w:rPr>
        <w:t>对结果进行讨论</w:t>
      </w:r>
    </w:p>
    <w:p w14:paraId="5129D37B" w14:textId="77777777" w:rsidR="00F8668D" w:rsidRDefault="00F8668D" w:rsidP="002F6D6F">
      <w:r>
        <w:rPr>
          <w:rFonts w:hint="eastAsia"/>
        </w:rPr>
        <w:t>4.2</w:t>
      </w:r>
      <w:r>
        <w:t xml:space="preserve"> </w:t>
      </w:r>
      <w:r>
        <w:rPr>
          <w:rFonts w:hint="eastAsia"/>
        </w:rPr>
        <w:t>针对特定区域插值策略的有效性</w:t>
      </w:r>
    </w:p>
    <w:p w14:paraId="4CA2F644" w14:textId="77777777" w:rsidR="00F04576" w:rsidRDefault="00F04576" w:rsidP="00F04576">
      <w:r>
        <w:rPr>
          <w:rFonts w:hint="eastAsia"/>
        </w:rPr>
        <w:t>4.2.1</w:t>
      </w:r>
      <w:r>
        <w:t xml:space="preserve"> </w:t>
      </w:r>
      <w:r>
        <w:rPr>
          <w:rFonts w:hint="eastAsia"/>
        </w:rPr>
        <w:t>背景插值和基于区域投票的联合插值策略的有效性</w:t>
      </w:r>
    </w:p>
    <w:p w14:paraId="22CE6DB7" w14:textId="77777777" w:rsidR="00F04576" w:rsidRPr="00F04576" w:rsidRDefault="00F04576" w:rsidP="002F6D6F">
      <w:r>
        <w:rPr>
          <w:rFonts w:hint="eastAsia"/>
        </w:rPr>
        <w:t>对比联合插值策略和区域投票的结果</w:t>
      </w:r>
    </w:p>
    <w:p w14:paraId="6453C53E" w14:textId="77777777" w:rsidR="00F04576" w:rsidRDefault="00F04576" w:rsidP="002F6D6F">
      <w:r>
        <w:rPr>
          <w:rFonts w:hint="eastAsia"/>
        </w:rPr>
        <w:t>4.2.2</w:t>
      </w:r>
      <w:r>
        <w:t xml:space="preserve"> </w:t>
      </w:r>
      <w:r>
        <w:rPr>
          <w:rFonts w:hint="eastAsia"/>
        </w:rPr>
        <w:t>基于图像分割的图片左边缘插值的有效性</w:t>
      </w:r>
    </w:p>
    <w:p w14:paraId="7CC2CB77" w14:textId="77777777" w:rsidR="00F04576" w:rsidRDefault="00F04576" w:rsidP="002F6D6F">
      <w:r>
        <w:rPr>
          <w:rFonts w:hint="eastAsia"/>
        </w:rPr>
        <w:t>在上一个步骤后，跟这个步骤，对比两者的结果</w:t>
      </w:r>
    </w:p>
    <w:p w14:paraId="58047C4E" w14:textId="77777777" w:rsidR="00F04576" w:rsidRDefault="00F04576" w:rsidP="002F6D6F">
      <w:r>
        <w:rPr>
          <w:rFonts w:hint="eastAsia"/>
        </w:rPr>
        <w:t>4.3</w:t>
      </w:r>
      <w:r>
        <w:t xml:space="preserve"> </w:t>
      </w:r>
      <w:r>
        <w:rPr>
          <w:rFonts w:hint="eastAsia"/>
        </w:rPr>
        <w:t>总的结果的对比</w:t>
      </w:r>
    </w:p>
    <w:p w14:paraId="3F21A1B7" w14:textId="77777777" w:rsidR="00F04576" w:rsidRPr="00F04576" w:rsidRDefault="00F04576" w:rsidP="002F6D6F">
      <w:r>
        <w:rPr>
          <w:rFonts w:hint="eastAsia"/>
        </w:rPr>
        <w:lastRenderedPageBreak/>
        <w:t>对比该方法和其他经典方法的结果，数据的和图片的</w:t>
      </w:r>
      <w:r>
        <w:t xml:space="preserve"> </w:t>
      </w:r>
    </w:p>
    <w:p w14:paraId="0845BA1B" w14:textId="77777777" w:rsidR="00592E7A" w:rsidRPr="00592E7A" w:rsidRDefault="00592E7A" w:rsidP="004356B1">
      <w:pPr>
        <w:pStyle w:val="2"/>
      </w:pPr>
      <w:r>
        <w:rPr>
          <w:rFonts w:hint="eastAsia"/>
        </w:rPr>
        <w:t>5.结论</w:t>
      </w:r>
    </w:p>
    <w:sectPr w:rsidR="00592E7A" w:rsidRPr="00592E7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vicky song" w:date="2020-01-21T12:35:00Z" w:initials="vs">
    <w:p w14:paraId="2E2791B5" w14:textId="77777777" w:rsidR="00B03314" w:rsidRDefault="00B03314">
      <w:pPr>
        <w:pStyle w:val="ae"/>
      </w:pPr>
      <w:r>
        <w:rPr>
          <w:rStyle w:val="ad"/>
        </w:rPr>
        <w:annotationRef/>
      </w:r>
      <w:r>
        <w:rPr>
          <w:rFonts w:hint="eastAsia"/>
        </w:rPr>
        <w:t>三类？还在非参数变换的</w:t>
      </w:r>
    </w:p>
  </w:comment>
  <w:comment w:id="69" w:author="vicky song" w:date="2020-01-21T12:57:00Z" w:initials="vs">
    <w:p w14:paraId="786457D5" w14:textId="303E9CEA" w:rsidR="00B03314" w:rsidRDefault="00B03314">
      <w:pPr>
        <w:pStyle w:val="ae"/>
      </w:pPr>
      <w:r>
        <w:rPr>
          <w:rStyle w:val="ad"/>
        </w:rPr>
        <w:annotationRef/>
      </w:r>
      <w:r>
        <w:rPr>
          <w:rFonts w:hint="eastAsia"/>
        </w:rPr>
        <w:t>这段话还需进一步修改，大体意思是总结目前存在的问题，然后引出本文方法</w:t>
      </w:r>
    </w:p>
  </w:comment>
  <w:comment w:id="90" w:author="vicky song" w:date="2020-01-21T12:58:00Z" w:initials="vs">
    <w:p w14:paraId="4077C48F" w14:textId="70D3256E" w:rsidR="00B03314" w:rsidRDefault="00B03314">
      <w:pPr>
        <w:pStyle w:val="ae"/>
        <w:rPr>
          <w:rFonts w:hint="eastAsia"/>
        </w:rPr>
      </w:pPr>
      <w:r>
        <w:rPr>
          <w:rStyle w:val="ad"/>
        </w:rPr>
        <w:annotationRef/>
      </w:r>
      <w:r>
        <w:rPr>
          <w:rFonts w:hint="eastAsia"/>
        </w:rPr>
        <w:t>是否需要图1可以商量，但是要给一个简单的处理流程的总体描述。</w:t>
      </w:r>
    </w:p>
  </w:comment>
  <w:comment w:id="182" w:author="vicky song" w:date="2020-01-21T14:17:00Z" w:initials="vs">
    <w:p w14:paraId="778A1993" w14:textId="5029F566" w:rsidR="00CE519A" w:rsidRDefault="00CE519A">
      <w:pPr>
        <w:pStyle w:val="ae"/>
        <w:rPr>
          <w:rFonts w:hint="eastAsia"/>
        </w:rPr>
      </w:pPr>
      <w:r>
        <w:rPr>
          <w:rStyle w:val="ad"/>
        </w:rPr>
        <w:annotationRef/>
      </w:r>
      <w:r>
        <w:rPr>
          <w:rFonts w:hint="eastAsia"/>
        </w:rPr>
        <w:t>根据你提供的表格，我觉得这个方法在视差不连续区域改善很大。</w:t>
      </w:r>
    </w:p>
  </w:comment>
  <w:comment w:id="269" w:author="vicky song" w:date="2020-01-21T14:27:00Z" w:initials="vs">
    <w:p w14:paraId="46A9A754" w14:textId="2CEE4FAA" w:rsidR="008063D2" w:rsidRDefault="008063D2">
      <w:pPr>
        <w:pStyle w:val="ae"/>
        <w:rPr>
          <w:rFonts w:hint="eastAsia"/>
        </w:rPr>
      </w:pPr>
      <w:r>
        <w:rPr>
          <w:rStyle w:val="ad"/>
        </w:rPr>
        <w:annotationRef/>
      </w:r>
      <w:r>
        <w:rPr>
          <w:rFonts w:hint="eastAsia"/>
        </w:rPr>
        <w:t>比较结果可以专门针对重复纹理区域给出放大图，另外还可以只针对重复纹理区域做一个误差统计；可以讨论，表中遮挡区域的误匹配没有因矩形窗融合而提升。</w:t>
      </w:r>
      <w:bookmarkStart w:id="270" w:name="_GoBack"/>
      <w:bookmarkEnd w:id="27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2791B5" w15:done="0"/>
  <w15:commentEx w15:paraId="786457D5" w15:done="0"/>
  <w15:commentEx w15:paraId="4077C48F" w15:done="0"/>
  <w15:commentEx w15:paraId="778A1993" w15:done="0"/>
  <w15:commentEx w15:paraId="46A9A7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2791B5" w16cid:durableId="21D16EA3"/>
  <w16cid:commentId w16cid:paraId="786457D5" w16cid:durableId="21D173B9"/>
  <w16cid:commentId w16cid:paraId="4077C48F" w16cid:durableId="21D173E2"/>
  <w16cid:commentId w16cid:paraId="778A1993" w16cid:durableId="21D1868A"/>
  <w16cid:commentId w16cid:paraId="46A9A754" w16cid:durableId="21D188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DDADC" w14:textId="77777777" w:rsidR="00C03725" w:rsidRDefault="00C03725" w:rsidP="008C6FA0">
      <w:r>
        <w:separator/>
      </w:r>
    </w:p>
  </w:endnote>
  <w:endnote w:type="continuationSeparator" w:id="0">
    <w:p w14:paraId="5BF79DE4" w14:textId="77777777" w:rsidR="00C03725" w:rsidRDefault="00C03725" w:rsidP="008C6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2AACE" w14:textId="77777777" w:rsidR="00C03725" w:rsidRDefault="00C03725" w:rsidP="008C6FA0">
      <w:r>
        <w:separator/>
      </w:r>
    </w:p>
  </w:footnote>
  <w:footnote w:type="continuationSeparator" w:id="0">
    <w:p w14:paraId="2FF530B5" w14:textId="77777777" w:rsidR="00C03725" w:rsidRDefault="00C03725" w:rsidP="008C6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46896"/>
    <w:multiLevelType w:val="hybridMultilevel"/>
    <w:tmpl w:val="EAD81B3A"/>
    <w:lvl w:ilvl="0" w:tplc="57C6A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16386E"/>
    <w:multiLevelType w:val="hybridMultilevel"/>
    <w:tmpl w:val="CF54879E"/>
    <w:lvl w:ilvl="0" w:tplc="50121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cky song">
    <w15:presenceInfo w15:providerId="Windows Live" w15:userId="301782e4d9c513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34"/>
    <w:rsid w:val="0000288C"/>
    <w:rsid w:val="00011EF0"/>
    <w:rsid w:val="00014539"/>
    <w:rsid w:val="00046517"/>
    <w:rsid w:val="0005270C"/>
    <w:rsid w:val="00053EFE"/>
    <w:rsid w:val="00056788"/>
    <w:rsid w:val="000710A9"/>
    <w:rsid w:val="000911F8"/>
    <w:rsid w:val="000918C8"/>
    <w:rsid w:val="000A42DB"/>
    <w:rsid w:val="000B06C2"/>
    <w:rsid w:val="000B4EED"/>
    <w:rsid w:val="000C66D2"/>
    <w:rsid w:val="000D4653"/>
    <w:rsid w:val="000F3B9E"/>
    <w:rsid w:val="00106C92"/>
    <w:rsid w:val="0012183E"/>
    <w:rsid w:val="00122D8A"/>
    <w:rsid w:val="001236B1"/>
    <w:rsid w:val="00137320"/>
    <w:rsid w:val="00150242"/>
    <w:rsid w:val="00153162"/>
    <w:rsid w:val="00154276"/>
    <w:rsid w:val="00156F34"/>
    <w:rsid w:val="001636EC"/>
    <w:rsid w:val="00164A90"/>
    <w:rsid w:val="00167697"/>
    <w:rsid w:val="001740A1"/>
    <w:rsid w:val="001913EE"/>
    <w:rsid w:val="001A1273"/>
    <w:rsid w:val="001C10C6"/>
    <w:rsid w:val="001C18F3"/>
    <w:rsid w:val="001C39F2"/>
    <w:rsid w:val="001D4C14"/>
    <w:rsid w:val="001D73B4"/>
    <w:rsid w:val="001E246B"/>
    <w:rsid w:val="001F5095"/>
    <w:rsid w:val="001F54CA"/>
    <w:rsid w:val="002026F1"/>
    <w:rsid w:val="00203EB6"/>
    <w:rsid w:val="002105CF"/>
    <w:rsid w:val="0023009C"/>
    <w:rsid w:val="00240F53"/>
    <w:rsid w:val="00247DC7"/>
    <w:rsid w:val="002542C0"/>
    <w:rsid w:val="002711FE"/>
    <w:rsid w:val="002716F2"/>
    <w:rsid w:val="00277888"/>
    <w:rsid w:val="00285624"/>
    <w:rsid w:val="002928F3"/>
    <w:rsid w:val="002D02EA"/>
    <w:rsid w:val="002D13FC"/>
    <w:rsid w:val="002F6D6F"/>
    <w:rsid w:val="00312120"/>
    <w:rsid w:val="00321C84"/>
    <w:rsid w:val="00327043"/>
    <w:rsid w:val="00356D91"/>
    <w:rsid w:val="003711B2"/>
    <w:rsid w:val="003836FD"/>
    <w:rsid w:val="00385965"/>
    <w:rsid w:val="00391026"/>
    <w:rsid w:val="00392516"/>
    <w:rsid w:val="00393BFB"/>
    <w:rsid w:val="00395CB3"/>
    <w:rsid w:val="003A6D1E"/>
    <w:rsid w:val="003B31E5"/>
    <w:rsid w:val="003F3C20"/>
    <w:rsid w:val="00414C34"/>
    <w:rsid w:val="004155D4"/>
    <w:rsid w:val="004243BB"/>
    <w:rsid w:val="0043104C"/>
    <w:rsid w:val="004356B1"/>
    <w:rsid w:val="00451281"/>
    <w:rsid w:val="004A317C"/>
    <w:rsid w:val="004B606F"/>
    <w:rsid w:val="004C4AE7"/>
    <w:rsid w:val="004E0EAE"/>
    <w:rsid w:val="004F3707"/>
    <w:rsid w:val="005327A7"/>
    <w:rsid w:val="00533ADD"/>
    <w:rsid w:val="00540D8A"/>
    <w:rsid w:val="00555641"/>
    <w:rsid w:val="00562F22"/>
    <w:rsid w:val="005632AF"/>
    <w:rsid w:val="005811F5"/>
    <w:rsid w:val="00592E7A"/>
    <w:rsid w:val="005B0A41"/>
    <w:rsid w:val="00604553"/>
    <w:rsid w:val="00616965"/>
    <w:rsid w:val="00621FB7"/>
    <w:rsid w:val="0066312B"/>
    <w:rsid w:val="006740AE"/>
    <w:rsid w:val="00677026"/>
    <w:rsid w:val="0068348B"/>
    <w:rsid w:val="00684AA8"/>
    <w:rsid w:val="00692B78"/>
    <w:rsid w:val="006A5B2E"/>
    <w:rsid w:val="006A7F45"/>
    <w:rsid w:val="006B5E3F"/>
    <w:rsid w:val="006C1480"/>
    <w:rsid w:val="006C24F1"/>
    <w:rsid w:val="006D0DA8"/>
    <w:rsid w:val="00703171"/>
    <w:rsid w:val="00740B60"/>
    <w:rsid w:val="007704B6"/>
    <w:rsid w:val="00781BC5"/>
    <w:rsid w:val="007879EA"/>
    <w:rsid w:val="007C1662"/>
    <w:rsid w:val="007C3DA1"/>
    <w:rsid w:val="007D0C00"/>
    <w:rsid w:val="007D6ECA"/>
    <w:rsid w:val="007E37E7"/>
    <w:rsid w:val="00803B89"/>
    <w:rsid w:val="008063D2"/>
    <w:rsid w:val="008344AD"/>
    <w:rsid w:val="008465DB"/>
    <w:rsid w:val="00847D91"/>
    <w:rsid w:val="00853124"/>
    <w:rsid w:val="00891B83"/>
    <w:rsid w:val="008974D5"/>
    <w:rsid w:val="008C2FD9"/>
    <w:rsid w:val="008C3183"/>
    <w:rsid w:val="008C6E48"/>
    <w:rsid w:val="008C6FA0"/>
    <w:rsid w:val="008F25B1"/>
    <w:rsid w:val="00910C23"/>
    <w:rsid w:val="00923FDF"/>
    <w:rsid w:val="00933064"/>
    <w:rsid w:val="009361E0"/>
    <w:rsid w:val="009372FA"/>
    <w:rsid w:val="00940FB3"/>
    <w:rsid w:val="00945954"/>
    <w:rsid w:val="009868B3"/>
    <w:rsid w:val="009D683D"/>
    <w:rsid w:val="009E3DBB"/>
    <w:rsid w:val="00A01191"/>
    <w:rsid w:val="00A0165D"/>
    <w:rsid w:val="00A07A78"/>
    <w:rsid w:val="00A23620"/>
    <w:rsid w:val="00A36B87"/>
    <w:rsid w:val="00A40CCA"/>
    <w:rsid w:val="00A52205"/>
    <w:rsid w:val="00A53FB7"/>
    <w:rsid w:val="00A5624E"/>
    <w:rsid w:val="00A61394"/>
    <w:rsid w:val="00A921F4"/>
    <w:rsid w:val="00AB2EDA"/>
    <w:rsid w:val="00AC1FC1"/>
    <w:rsid w:val="00B03314"/>
    <w:rsid w:val="00B06DD5"/>
    <w:rsid w:val="00B415E3"/>
    <w:rsid w:val="00B4761D"/>
    <w:rsid w:val="00B73FCB"/>
    <w:rsid w:val="00B80758"/>
    <w:rsid w:val="00B85F5C"/>
    <w:rsid w:val="00BA20C3"/>
    <w:rsid w:val="00BA681C"/>
    <w:rsid w:val="00BE70A4"/>
    <w:rsid w:val="00C03725"/>
    <w:rsid w:val="00C13F0B"/>
    <w:rsid w:val="00C26463"/>
    <w:rsid w:val="00C272D5"/>
    <w:rsid w:val="00C27425"/>
    <w:rsid w:val="00C43F45"/>
    <w:rsid w:val="00C540ED"/>
    <w:rsid w:val="00C63C84"/>
    <w:rsid w:val="00C756BC"/>
    <w:rsid w:val="00C81DBA"/>
    <w:rsid w:val="00C84CD8"/>
    <w:rsid w:val="00CB3919"/>
    <w:rsid w:val="00CB67F7"/>
    <w:rsid w:val="00CC5F16"/>
    <w:rsid w:val="00CD36CB"/>
    <w:rsid w:val="00CE519A"/>
    <w:rsid w:val="00CF57D6"/>
    <w:rsid w:val="00D02C22"/>
    <w:rsid w:val="00D068C3"/>
    <w:rsid w:val="00D1426A"/>
    <w:rsid w:val="00D16B2B"/>
    <w:rsid w:val="00D3199D"/>
    <w:rsid w:val="00D328C3"/>
    <w:rsid w:val="00D329A6"/>
    <w:rsid w:val="00D54892"/>
    <w:rsid w:val="00D6221B"/>
    <w:rsid w:val="00D702EA"/>
    <w:rsid w:val="00DA6B30"/>
    <w:rsid w:val="00DB148E"/>
    <w:rsid w:val="00DB45E4"/>
    <w:rsid w:val="00DC0693"/>
    <w:rsid w:val="00DD0813"/>
    <w:rsid w:val="00DF411D"/>
    <w:rsid w:val="00E00E22"/>
    <w:rsid w:val="00E34444"/>
    <w:rsid w:val="00E3572B"/>
    <w:rsid w:val="00E41198"/>
    <w:rsid w:val="00E42631"/>
    <w:rsid w:val="00E45D09"/>
    <w:rsid w:val="00E53154"/>
    <w:rsid w:val="00E63CB8"/>
    <w:rsid w:val="00E677A6"/>
    <w:rsid w:val="00E737E2"/>
    <w:rsid w:val="00E877AB"/>
    <w:rsid w:val="00E90526"/>
    <w:rsid w:val="00EA3CF0"/>
    <w:rsid w:val="00EB0150"/>
    <w:rsid w:val="00ED42A3"/>
    <w:rsid w:val="00EE4AF1"/>
    <w:rsid w:val="00F04576"/>
    <w:rsid w:val="00F07B8A"/>
    <w:rsid w:val="00F1744A"/>
    <w:rsid w:val="00F30A1C"/>
    <w:rsid w:val="00F350A5"/>
    <w:rsid w:val="00F7511C"/>
    <w:rsid w:val="00F8668D"/>
    <w:rsid w:val="00FA1506"/>
    <w:rsid w:val="00FA3899"/>
    <w:rsid w:val="00FB3A80"/>
    <w:rsid w:val="00FD2200"/>
    <w:rsid w:val="00FE0242"/>
    <w:rsid w:val="00FE5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65E19"/>
  <w15:chartTrackingRefBased/>
  <w15:docId w15:val="{5983C064-88F4-4C45-858A-A164A649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6FA0"/>
    <w:pPr>
      <w:widowControl w:val="0"/>
      <w:jc w:val="both"/>
    </w:pPr>
  </w:style>
  <w:style w:type="paragraph" w:styleId="2">
    <w:name w:val="heading 2"/>
    <w:basedOn w:val="a"/>
    <w:next w:val="a"/>
    <w:link w:val="20"/>
    <w:uiPriority w:val="9"/>
    <w:unhideWhenUsed/>
    <w:qFormat/>
    <w:rsid w:val="004356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56B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56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6F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6FA0"/>
    <w:rPr>
      <w:sz w:val="18"/>
      <w:szCs w:val="18"/>
    </w:rPr>
  </w:style>
  <w:style w:type="paragraph" w:styleId="a5">
    <w:name w:val="footer"/>
    <w:basedOn w:val="a"/>
    <w:link w:val="a6"/>
    <w:uiPriority w:val="99"/>
    <w:unhideWhenUsed/>
    <w:rsid w:val="008C6FA0"/>
    <w:pPr>
      <w:tabs>
        <w:tab w:val="center" w:pos="4153"/>
        <w:tab w:val="right" w:pos="8306"/>
      </w:tabs>
      <w:snapToGrid w:val="0"/>
      <w:jc w:val="left"/>
    </w:pPr>
    <w:rPr>
      <w:sz w:val="18"/>
      <w:szCs w:val="18"/>
    </w:rPr>
  </w:style>
  <w:style w:type="character" w:customStyle="1" w:styleId="a6">
    <w:name w:val="页脚 字符"/>
    <w:basedOn w:val="a0"/>
    <w:link w:val="a5"/>
    <w:uiPriority w:val="99"/>
    <w:rsid w:val="008C6FA0"/>
    <w:rPr>
      <w:sz w:val="18"/>
      <w:szCs w:val="18"/>
    </w:rPr>
  </w:style>
  <w:style w:type="paragraph" w:styleId="a7">
    <w:name w:val="List Paragraph"/>
    <w:basedOn w:val="a"/>
    <w:uiPriority w:val="34"/>
    <w:qFormat/>
    <w:rsid w:val="002F6D6F"/>
    <w:pPr>
      <w:ind w:firstLineChars="200" w:firstLine="420"/>
    </w:pPr>
  </w:style>
  <w:style w:type="character" w:customStyle="1" w:styleId="20">
    <w:name w:val="标题 2 字符"/>
    <w:basedOn w:val="a0"/>
    <w:link w:val="2"/>
    <w:uiPriority w:val="9"/>
    <w:rsid w:val="004356B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356B1"/>
    <w:rPr>
      <w:b/>
      <w:bCs/>
      <w:sz w:val="32"/>
      <w:szCs w:val="32"/>
    </w:rPr>
  </w:style>
  <w:style w:type="character" w:customStyle="1" w:styleId="40">
    <w:name w:val="标题 4 字符"/>
    <w:basedOn w:val="a0"/>
    <w:link w:val="4"/>
    <w:uiPriority w:val="9"/>
    <w:rsid w:val="004356B1"/>
    <w:rPr>
      <w:rFonts w:asciiTheme="majorHAnsi" w:eastAsiaTheme="majorEastAsia" w:hAnsiTheme="majorHAnsi" w:cstheme="majorBidi"/>
      <w:b/>
      <w:bCs/>
      <w:sz w:val="28"/>
      <w:szCs w:val="28"/>
    </w:rPr>
  </w:style>
  <w:style w:type="paragraph" w:styleId="a8">
    <w:name w:val="Date"/>
    <w:basedOn w:val="a"/>
    <w:next w:val="a"/>
    <w:link w:val="a9"/>
    <w:uiPriority w:val="99"/>
    <w:semiHidden/>
    <w:unhideWhenUsed/>
    <w:rsid w:val="00F04576"/>
    <w:pPr>
      <w:ind w:leftChars="2500" w:left="100"/>
    </w:pPr>
  </w:style>
  <w:style w:type="character" w:customStyle="1" w:styleId="a9">
    <w:name w:val="日期 字符"/>
    <w:basedOn w:val="a0"/>
    <w:link w:val="a8"/>
    <w:uiPriority w:val="99"/>
    <w:semiHidden/>
    <w:rsid w:val="00F04576"/>
  </w:style>
  <w:style w:type="table" w:styleId="aa">
    <w:name w:val="Table Grid"/>
    <w:basedOn w:val="a1"/>
    <w:uiPriority w:val="39"/>
    <w:rsid w:val="00C81D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8F25B1"/>
    <w:rPr>
      <w:sz w:val="18"/>
      <w:szCs w:val="18"/>
    </w:rPr>
  </w:style>
  <w:style w:type="character" w:customStyle="1" w:styleId="ac">
    <w:name w:val="批注框文本 字符"/>
    <w:basedOn w:val="a0"/>
    <w:link w:val="ab"/>
    <w:uiPriority w:val="99"/>
    <w:semiHidden/>
    <w:rsid w:val="008F25B1"/>
    <w:rPr>
      <w:sz w:val="18"/>
      <w:szCs w:val="18"/>
    </w:rPr>
  </w:style>
  <w:style w:type="character" w:styleId="ad">
    <w:name w:val="annotation reference"/>
    <w:basedOn w:val="a0"/>
    <w:uiPriority w:val="99"/>
    <w:semiHidden/>
    <w:unhideWhenUsed/>
    <w:rsid w:val="008F25B1"/>
    <w:rPr>
      <w:sz w:val="21"/>
      <w:szCs w:val="21"/>
    </w:rPr>
  </w:style>
  <w:style w:type="paragraph" w:styleId="ae">
    <w:name w:val="annotation text"/>
    <w:basedOn w:val="a"/>
    <w:link w:val="af"/>
    <w:uiPriority w:val="99"/>
    <w:semiHidden/>
    <w:unhideWhenUsed/>
    <w:rsid w:val="008F25B1"/>
    <w:pPr>
      <w:jc w:val="left"/>
    </w:pPr>
  </w:style>
  <w:style w:type="character" w:customStyle="1" w:styleId="af">
    <w:name w:val="批注文字 字符"/>
    <w:basedOn w:val="a0"/>
    <w:link w:val="ae"/>
    <w:uiPriority w:val="99"/>
    <w:semiHidden/>
    <w:rsid w:val="008F25B1"/>
  </w:style>
  <w:style w:type="paragraph" w:styleId="af0">
    <w:name w:val="annotation subject"/>
    <w:basedOn w:val="ae"/>
    <w:next w:val="ae"/>
    <w:link w:val="af1"/>
    <w:uiPriority w:val="99"/>
    <w:semiHidden/>
    <w:unhideWhenUsed/>
    <w:rsid w:val="008F25B1"/>
    <w:rPr>
      <w:b/>
      <w:bCs/>
    </w:rPr>
  </w:style>
  <w:style w:type="character" w:customStyle="1" w:styleId="af1">
    <w:name w:val="批注主题 字符"/>
    <w:basedOn w:val="af"/>
    <w:link w:val="af0"/>
    <w:uiPriority w:val="99"/>
    <w:semiHidden/>
    <w:rsid w:val="008F25B1"/>
    <w:rPr>
      <w:b/>
      <w:bCs/>
    </w:rPr>
  </w:style>
  <w:style w:type="character" w:styleId="af2">
    <w:name w:val="Placeholder Text"/>
    <w:basedOn w:val="a0"/>
    <w:uiPriority w:val="99"/>
    <w:semiHidden/>
    <w:rsid w:val="00A53F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00B6B-FF55-4BD8-8843-215270E0B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9018</TotalTime>
  <Pages>5</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xinyu</dc:creator>
  <cp:keywords/>
  <dc:description/>
  <cp:lastModifiedBy>vicky song</cp:lastModifiedBy>
  <cp:revision>71</cp:revision>
  <dcterms:created xsi:type="dcterms:W3CDTF">2020-01-02T05:36:00Z</dcterms:created>
  <dcterms:modified xsi:type="dcterms:W3CDTF">2020-01-21T06:30:00Z</dcterms:modified>
</cp:coreProperties>
</file>