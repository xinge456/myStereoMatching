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57468D2E" w:rsidR="007E7924" w:rsidRDefault="00633886" w:rsidP="007E7924">
      <w:pPr>
        <w:pStyle w:val="2"/>
        <w:jc w:val="center"/>
      </w:pPr>
      <w:r>
        <w:fldChar w:fldCharType="begin"/>
      </w:r>
      <w:r>
        <w:instrText xml:space="preserve"> MACROBUTTON MTEditEquationSection2 </w:instrText>
      </w:r>
      <w:r w:rsidRPr="0063388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51F3">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080EBEC0" w:rsidR="00115E7F" w:rsidRDefault="007A20C8" w:rsidP="00115E7F">
      <w:pPr>
        <w:ind w:firstLine="420"/>
      </w:pPr>
      <w:r>
        <w:rPr>
          <w:rFonts w:hint="eastAsia"/>
        </w:rPr>
        <w:t>在这篇论文里，我们提出一种局部立体匹配方法，它采用了新的视差计算</w:t>
      </w:r>
      <w:r w:rsidR="005E0ADF">
        <w:rPr>
          <w:rFonts w:hint="eastAsia"/>
        </w:rPr>
        <w:t>策略</w:t>
      </w:r>
      <w:r w:rsidR="003D6EDC">
        <w:rPr>
          <w:rFonts w:hint="eastAsia"/>
        </w:rPr>
        <w:t>和一种联合插值视差优化策略。先利用census和梯度相结合的方法计算初始匹配代价。用基于十字交叉的自适应窗口法进行代价聚合。采用一种结合邻域信息的视差计算策略来计算初始视差</w:t>
      </w:r>
      <w:r w:rsidR="00AE4671">
        <w:rPr>
          <w:rFonts w:hint="eastAsia"/>
        </w:rPr>
        <w:t>。</w:t>
      </w:r>
      <w:r w:rsidR="003D6EDC">
        <w:rPr>
          <w:rFonts w:hint="eastAsia"/>
        </w:rPr>
        <w:t>最后进行视差后处理。</w:t>
      </w:r>
      <w:r w:rsidR="00115E7F">
        <w:rPr>
          <w:rFonts w:hint="eastAsia"/>
        </w:rPr>
        <w:t>利用</w:t>
      </w:r>
      <w:r w:rsidR="00115E7F">
        <w:t>M</w:t>
      </w:r>
      <w:r w:rsidR="00115E7F">
        <w:rPr>
          <w:rFonts w:hint="eastAsia"/>
        </w:rPr>
        <w:t>iddleburry平台的图片集进行多组对比实验，证明了本文算法的有效性。</w:t>
      </w:r>
      <w:r w:rsidR="003D6EDC">
        <w:rPr>
          <w:rFonts w:hint="eastAsia"/>
        </w:rPr>
        <w:t>（这边可以具体点，比如在哪些位置）</w:t>
      </w:r>
    </w:p>
    <w:p w14:paraId="6DF7C134" w14:textId="77777777" w:rsidR="007E7924" w:rsidRDefault="007E7924" w:rsidP="007E7924">
      <w:pPr>
        <w:pStyle w:val="2"/>
      </w:pPr>
      <w:r>
        <w:rPr>
          <w:rFonts w:hint="eastAsia"/>
        </w:rPr>
        <w:t>引言</w:t>
      </w:r>
    </w:p>
    <w:p w14:paraId="54BBD523" w14:textId="48202146"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w:t>
      </w:r>
      <w:r w:rsidR="007055AD">
        <w:rPr>
          <w:rFonts w:hint="eastAsia"/>
        </w:rPr>
        <w:t>】等算法来求解，匹配精度高，但计算耗时；局部算法利用</w:t>
      </w:r>
      <w:r w:rsidR="007E7924">
        <w:rPr>
          <w:rFonts w:hint="eastAsia"/>
        </w:rPr>
        <w:t>局部支</w:t>
      </w:r>
      <w:r w:rsidR="00A57355">
        <w:rPr>
          <w:rFonts w:hint="eastAsia"/>
        </w:rPr>
        <w:t>持窗口来降低匹配的模糊性，</w:t>
      </w:r>
      <w:r w:rsidR="00824897">
        <w:rPr>
          <w:rFonts w:hint="eastAsia"/>
        </w:rPr>
        <w:t>实现简单，运行速度快</w:t>
      </w:r>
      <w:r w:rsidR="00AF189C">
        <w:rPr>
          <w:rFonts w:hint="eastAsia"/>
        </w:rPr>
        <w:t>。局部立体匹配可分为</w:t>
      </w:r>
      <w:r w:rsidR="00FB00B0">
        <w:rPr>
          <w:rFonts w:hint="eastAsia"/>
        </w:rPr>
        <w:t>代价计算、代价聚合、视差计算</w:t>
      </w:r>
      <w:r w:rsidR="00CB5165">
        <w:rPr>
          <w:rFonts w:hint="eastAsia"/>
        </w:rPr>
        <w:t>、视差后处理</w:t>
      </w:r>
      <w:r w:rsidR="00AF189C">
        <w:rPr>
          <w:rFonts w:hint="eastAsia"/>
        </w:rPr>
        <w:t>四个步骤。</w:t>
      </w:r>
    </w:p>
    <w:p w14:paraId="300DC210" w14:textId="61362500" w:rsidR="007D267E" w:rsidRDefault="00CB5165" w:rsidP="007D267E">
      <w:pPr>
        <w:ind w:firstLine="420"/>
      </w:pPr>
      <w:r>
        <w:rPr>
          <w:rFonts w:hint="eastAsia"/>
        </w:rPr>
        <w:t>代价计算用于计算初始匹配代价，</w:t>
      </w:r>
      <w:r w:rsidR="007D267E">
        <w:rPr>
          <w:rFonts w:hint="eastAsia"/>
        </w:rPr>
        <w:t>方法包括：</w:t>
      </w:r>
      <w:r w:rsidR="0051554C">
        <w:rPr>
          <w:rFonts w:hint="eastAsia"/>
        </w:rPr>
        <w:t>AD、</w:t>
      </w:r>
      <w:r w:rsidR="004F51F3">
        <w:rPr>
          <w:rFonts w:hint="eastAsia"/>
        </w:rPr>
        <w:t>BT、Census、NCC</w:t>
      </w:r>
      <w:r>
        <w:rPr>
          <w:rFonts w:hint="eastAsia"/>
        </w:rPr>
        <w:t>、梯度、互相关</w:t>
      </w:r>
      <w:r w:rsidR="007D267E">
        <w:rPr>
          <w:rFonts w:hint="eastAsia"/>
        </w:rPr>
        <w:t>等。</w:t>
      </w:r>
      <w:r w:rsidR="00AF189C">
        <w:rPr>
          <w:rFonts w:hint="eastAsia"/>
        </w:rPr>
        <w:t>近</w:t>
      </w:r>
      <w:r w:rsidR="000B4FDC">
        <w:rPr>
          <w:rFonts w:hint="eastAsia"/>
        </w:rPr>
        <w:t>些</w:t>
      </w:r>
      <w:r w:rsidR="00AF189C">
        <w:rPr>
          <w:rFonts w:hint="eastAsia"/>
        </w:rPr>
        <w:t>年</w:t>
      </w:r>
      <w:r w:rsidR="007D267E">
        <w:rPr>
          <w:rFonts w:hint="eastAsia"/>
        </w:rPr>
        <w:t>代价计算上</w:t>
      </w:r>
      <w:r w:rsidR="00AF189C">
        <w:rPr>
          <w:rFonts w:hint="eastAsia"/>
        </w:rPr>
        <w:t>的创新集中</w:t>
      </w:r>
      <w:r>
        <w:rPr>
          <w:rFonts w:hint="eastAsia"/>
        </w:rPr>
        <w:t>于</w:t>
      </w:r>
      <w:r w:rsidR="00AF189C">
        <w:rPr>
          <w:rFonts w:hint="eastAsia"/>
        </w:rPr>
        <w:t>对已有</w:t>
      </w:r>
      <w:r w:rsidR="000945B2">
        <w:rPr>
          <w:rFonts w:hint="eastAsia"/>
        </w:rPr>
        <w:t>单个</w:t>
      </w:r>
      <w:r w:rsidR="00AF189C">
        <w:rPr>
          <w:rFonts w:hint="eastAsia"/>
        </w:rPr>
        <w:t>方法的融合，</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w:t>
      </w:r>
      <w:r>
        <w:rPr>
          <w:rFonts w:hint="eastAsia"/>
        </w:rPr>
        <w:t>AD-Census-Grad，</w:t>
      </w:r>
      <w:r w:rsidR="000945B2">
        <w:rPr>
          <w:rFonts w:hint="eastAsia"/>
        </w:rPr>
        <w:t>它们融合多个维度的信息来提高代价计算的准确率</w:t>
      </w:r>
      <w:r w:rsidR="000B4FDC">
        <w:rPr>
          <w:rFonts w:hint="eastAsia"/>
        </w:rPr>
        <w:t>。代价</w:t>
      </w:r>
      <w:r w:rsidR="003210EB">
        <w:rPr>
          <w:rFonts w:hint="eastAsia"/>
        </w:rPr>
        <w:t>聚合</w:t>
      </w:r>
      <w:r w:rsidR="00D50505">
        <w:rPr>
          <w:rFonts w:hint="eastAsia"/>
        </w:rPr>
        <w:t>通过计算区域内初始匹配代价的</w:t>
      </w:r>
      <w:r w:rsidR="002C58D6">
        <w:rPr>
          <w:rFonts w:hint="eastAsia"/>
        </w:rPr>
        <w:t>加权均值</w:t>
      </w:r>
      <w:r w:rsidR="009449CC">
        <w:rPr>
          <w:rFonts w:hint="eastAsia"/>
        </w:rPr>
        <w:t>来降低匹配的歧义性，其面临</w:t>
      </w:r>
      <w:r w:rsidR="002C58D6">
        <w:rPr>
          <w:rFonts w:hint="eastAsia"/>
        </w:rPr>
        <w:t>一个折衷</w:t>
      </w:r>
      <w:r w:rsidR="000945B2">
        <w:rPr>
          <w:rFonts w:hint="eastAsia"/>
        </w:rPr>
        <w:t>问题</w:t>
      </w:r>
      <w:r w:rsidR="00C620C3">
        <w:rPr>
          <w:rFonts w:hint="eastAsia"/>
        </w:rPr>
        <w:t>：</w:t>
      </w:r>
      <w:r w:rsidR="002C58D6">
        <w:rPr>
          <w:rFonts w:hint="eastAsia"/>
        </w:rPr>
        <w:t>如何在尽可能少得包含视差不同于目标点的点的同时包含更多的视差同于目标点的点，</w:t>
      </w:r>
      <w:r w:rsidR="00576476">
        <w:rPr>
          <w:rFonts w:hint="eastAsia"/>
        </w:rPr>
        <w:t>有两个解决方案</w:t>
      </w:r>
      <w:r w:rsidR="001020E3">
        <w:rPr>
          <w:rFonts w:hint="eastAsia"/>
        </w:rPr>
        <w:t>，一是</w:t>
      </w:r>
      <w:r w:rsidR="00576476">
        <w:rPr>
          <w:rFonts w:hint="eastAsia"/>
        </w:rPr>
        <w:t>采用</w:t>
      </w:r>
      <w:r w:rsidR="00C949BD">
        <w:rPr>
          <w:rFonts w:hint="eastAsia"/>
        </w:rPr>
        <w:t>自适应加权平均法</w:t>
      </w:r>
      <w:r w:rsidR="00576476">
        <w:rPr>
          <w:rFonts w:hint="eastAsia"/>
        </w:rPr>
        <w:t>，</w:t>
      </w:r>
      <w:r w:rsidR="001020E3">
        <w:rPr>
          <w:rFonts w:hint="eastAsia"/>
        </w:rPr>
        <w:t>【ASW】</w:t>
      </w:r>
      <w:r w:rsidR="00576476">
        <w:rPr>
          <w:rFonts w:hint="eastAsia"/>
        </w:rPr>
        <w:t>【GF】</w:t>
      </w:r>
      <w:r w:rsidR="001020E3">
        <w:rPr>
          <w:rFonts w:hint="eastAsia"/>
        </w:rPr>
        <w:t>，</w:t>
      </w:r>
      <w:r w:rsidR="00576476">
        <w:rPr>
          <w:rFonts w:hint="eastAsia"/>
        </w:rPr>
        <w:t>根据支持点和目标点的相关程度来计算支持区域内每个点的权重</w:t>
      </w:r>
      <w:r w:rsidR="00C949BD">
        <w:rPr>
          <w:rFonts w:hint="eastAsia"/>
        </w:rPr>
        <w:t>；二是采取自适应窗口</w:t>
      </w:r>
      <w:r w:rsidR="00E30AD9">
        <w:rPr>
          <w:rFonts w:hint="eastAsia"/>
        </w:rPr>
        <w:t>法</w:t>
      </w:r>
      <w:r w:rsidR="00C949BD">
        <w:rPr>
          <w:rFonts w:hint="eastAsia"/>
        </w:rPr>
        <w:t>，</w:t>
      </w:r>
      <w:r w:rsidR="00576476">
        <w:rPr>
          <w:rFonts w:hint="eastAsia"/>
        </w:rPr>
        <w:t>通过一定规则改变支持区域的形态，如</w:t>
      </w:r>
      <w:r w:rsidR="00E30AD9">
        <w:rPr>
          <w:rFonts w:hint="eastAsia"/>
        </w:rPr>
        <w:t>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7D72D291" w14:textId="11FD133C" w:rsidR="006150C4" w:rsidRDefault="006150C4" w:rsidP="0051554C">
      <w:pPr>
        <w:ind w:firstLine="420"/>
      </w:pPr>
      <w:r>
        <w:rPr>
          <w:rFonts w:hint="eastAsia"/>
        </w:rPr>
        <w:t>WTA(</w:t>
      </w:r>
      <w:r>
        <w:t>Winner Takers All</w:t>
      </w:r>
      <w:r>
        <w:rPr>
          <w:rFonts w:hint="eastAsia"/>
        </w:rPr>
        <w:t>)</w:t>
      </w:r>
      <w:r w:rsidR="00A73624">
        <w:rPr>
          <w:rFonts w:hint="eastAsia"/>
        </w:rPr>
        <w:t>策略选择最小代价值对应的视差作为视差计算的结果，由于其简单性，得到广泛的使用【】【】，然而</w:t>
      </w:r>
      <w:r w:rsidR="00952B9A">
        <w:rPr>
          <w:rFonts w:hint="eastAsia"/>
        </w:rPr>
        <w:t>重复纹理区的点会存在多个接近的最小代价值的情况，使得WTA不可靠。</w:t>
      </w:r>
      <w:r w:rsidR="00E7531B" w:rsidRPr="00E7531B">
        <w:rPr>
          <w:rFonts w:hint="eastAsia"/>
        </w:rPr>
        <w:t>郭鑫（2019）等提出的可靠性差别视差修正算法，先得出最小和次小匹配代价，并判定这两个代价</w:t>
      </w:r>
      <w:r w:rsidR="00E7531B">
        <w:rPr>
          <w:rFonts w:hint="eastAsia"/>
        </w:rPr>
        <w:t>的差和商是否大于</w:t>
      </w:r>
      <w:r w:rsidR="00E7531B" w:rsidRPr="00E7531B">
        <w:rPr>
          <w:rFonts w:hint="eastAsia"/>
        </w:rPr>
        <w:t>给定阈值，若小于阈值证明视差值不可靠，对于不可靠的像素点，以该点为中心建立</w:t>
      </w:r>
      <w:r w:rsidR="00E7531B" w:rsidRPr="00E7531B">
        <w:t>5x5</w:t>
      </w:r>
      <w:r w:rsidR="00E7531B" w:rsidRPr="00E7531B">
        <w:rPr>
          <w:rFonts w:hint="eastAsia"/>
        </w:rPr>
        <w:t>矩形窗口，搜索窗口内的距离和颜色最接近的点，并把找到点的视差作为更新后的视差。这种方法的问题很明显，首先不同图像的阈值可能不同，其次在搜索窗内找到的点也不见得是可靠点。</w:t>
      </w:r>
    </w:p>
    <w:p w14:paraId="3D8A62F0" w14:textId="6A003642" w:rsidR="00E30AD9" w:rsidRDefault="007D267E" w:rsidP="00CD0E20">
      <w:pPr>
        <w:ind w:firstLine="420"/>
        <w:rPr>
          <w:rFonts w:hint="eastAsia"/>
        </w:rPr>
      </w:pPr>
      <w:r>
        <w:rPr>
          <w:rFonts w:hint="eastAsia"/>
        </w:rPr>
        <w:t>本</w:t>
      </w:r>
      <w:r w:rsidR="007D2A15">
        <w:rPr>
          <w:rFonts w:hint="eastAsia"/>
        </w:rPr>
        <w:t>文</w:t>
      </w:r>
      <w:r w:rsidR="00B60099">
        <w:rPr>
          <w:rFonts w:hint="eastAsia"/>
        </w:rPr>
        <w:t>关注立体匹配中代价计算和视差计算</w:t>
      </w:r>
      <w:r w:rsidR="00D03070">
        <w:rPr>
          <w:rFonts w:hint="eastAsia"/>
        </w:rPr>
        <w:t>方法</w:t>
      </w:r>
      <w:r w:rsidR="007D2A15">
        <w:rPr>
          <w:rFonts w:hint="eastAsia"/>
        </w:rPr>
        <w:t>。</w:t>
      </w:r>
      <w:r w:rsidR="00D03070">
        <w:rPr>
          <w:rFonts w:hint="eastAsia"/>
        </w:rPr>
        <w:t>首先，针对census和梯度的代价计算分别提出改进算法，并融合二者得到初始代价值，其效果好于ad-grad法，和ad-Census法相当；第二，提出了一种结合邻域的视差计算策略，对比WTA策略，使重复纹理区的误匹配明显降低。</w:t>
      </w:r>
    </w:p>
    <w:p w14:paraId="75A53A23" w14:textId="4277A401" w:rsidR="007E7924" w:rsidRDefault="007E7924" w:rsidP="007E7924">
      <w:pPr>
        <w:pStyle w:val="2"/>
      </w:pPr>
      <w:r>
        <w:rPr>
          <w:rFonts w:hint="eastAsia"/>
        </w:rPr>
        <w:lastRenderedPageBreak/>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0567F067" w14:textId="15CF9304" w:rsidR="000060BE" w:rsidRDefault="000060BE" w:rsidP="005E15D0">
      <w:pPr>
        <w:ind w:firstLine="420"/>
      </w:pPr>
      <w:r>
        <w:rPr>
          <w:rFonts w:hint="eastAsia"/>
          <w:noProof/>
        </w:rPr>
        <w:drawing>
          <wp:anchor distT="0" distB="0" distL="114300" distR="114300" simplePos="0" relativeHeight="251663360" behindDoc="0" locked="0" layoutInCell="1" allowOverlap="1" wp14:anchorId="06EF33B9" wp14:editId="156948DC">
            <wp:simplePos x="0" y="0"/>
            <wp:positionH relativeFrom="column">
              <wp:posOffset>29372</wp:posOffset>
            </wp:positionH>
            <wp:positionV relativeFrom="paragraph">
              <wp:posOffset>1866900</wp:posOffset>
            </wp:positionV>
            <wp:extent cx="5274310" cy="192786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改进census_c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27860"/>
                    </a:xfrm>
                    <a:prstGeom prst="rect">
                      <a:avLst/>
                    </a:prstGeom>
                  </pic:spPr>
                </pic:pic>
              </a:graphicData>
            </a:graphic>
          </wp:anchor>
        </w:drawing>
      </w:r>
      <w:r w:rsidR="0056754B">
        <w:rPr>
          <w:rFonts w:hint="eastAsia"/>
        </w:rPr>
        <w:t>这个步骤</w:t>
      </w:r>
      <w:r w:rsidR="00AB099A">
        <w:rPr>
          <w:rFonts w:hint="eastAsia"/>
        </w:rPr>
        <w:t>通过计算像素描述符的差异或者相似性来获取初始匹配代价卷</w:t>
      </w:r>
      <w:r w:rsidR="00C91C9E">
        <w:rPr>
          <w:rFonts w:hint="eastAsia"/>
        </w:rPr>
        <w:t>。</w:t>
      </w:r>
      <w:r w:rsidR="00FC76E9">
        <w:rPr>
          <w:rFonts w:hint="eastAsia"/>
        </w:rPr>
        <w:t>【</w:t>
      </w:r>
      <w:r w:rsidR="00FC76E9">
        <w:rPr>
          <w:rFonts w:ascii="微软雅黑" w:eastAsia="微软雅黑" w:hAnsi="微软雅黑" w:cs="Calibri" w:hint="eastAsia"/>
          <w:color w:val="231F20"/>
          <w:sz w:val="18"/>
          <w:szCs w:val="18"/>
        </w:rPr>
        <w:t>Evaluation of stereo matching costs on images with radiometric differences</w:t>
      </w:r>
      <w:r w:rsidR="00FC76E9">
        <w:rPr>
          <w:rFonts w:hint="eastAsia"/>
        </w:rPr>
        <w:t>】指出，</w:t>
      </w:r>
      <w:r w:rsidR="00FC76E9" w:rsidRPr="00FC76E9">
        <w:t>census</w:t>
      </w:r>
      <w:r w:rsidR="00FC76E9">
        <w:rPr>
          <w:rFonts w:hint="eastAsia"/>
        </w:rPr>
        <w:t>在局部和全局方法中都</w:t>
      </w:r>
      <w:r w:rsidR="00FC76E9">
        <w:t>显示出了最好的总体结果</w:t>
      </w:r>
      <w:r w:rsidR="00FC76E9">
        <w:rPr>
          <w:rFonts w:hint="eastAsia"/>
        </w:rPr>
        <w:t>。</w:t>
      </w:r>
      <w:r w:rsidR="00C91C9E">
        <w:rPr>
          <w:rFonts w:hint="eastAsia"/>
        </w:rPr>
        <w:t>Census通过比较目标点和周围点的</w:t>
      </w:r>
      <w:r w:rsidR="00DF1FD3">
        <w:rPr>
          <w:rFonts w:hint="eastAsia"/>
        </w:rPr>
        <w:t>强度值</w:t>
      </w:r>
      <w:r w:rsidR="00C91C9E">
        <w:rPr>
          <w:rFonts w:hint="eastAsia"/>
        </w:rPr>
        <w:t>大小来构建目标点的编码，</w:t>
      </w:r>
      <w:r w:rsidR="00DF1FD3">
        <w:rPr>
          <w:rFonts w:hint="eastAsia"/>
        </w:rPr>
        <w:t>并以</w:t>
      </w:r>
      <w:r w:rsidR="00C91C9E">
        <w:rPr>
          <w:rFonts w:hint="eastAsia"/>
        </w:rPr>
        <w:t>两个点的</w:t>
      </w:r>
      <w:r w:rsidR="00DF1FD3">
        <w:rPr>
          <w:rFonts w:hint="eastAsia"/>
        </w:rPr>
        <w:t>编码的汉明距离作为匹配</w:t>
      </w:r>
      <w:r>
        <w:rPr>
          <w:rFonts w:hint="eastAsia"/>
        </w:rPr>
        <w:t>代价：</w:t>
      </w:r>
    </w:p>
    <w:p w14:paraId="5747C84F" w14:textId="385598C1" w:rsidR="000060BE" w:rsidRDefault="00BC2BC0" w:rsidP="00BC2BC0">
      <w:pPr>
        <w:pStyle w:val="MTDisplayEquation"/>
        <w:rPr>
          <w:rFonts w:hint="eastAsia"/>
        </w:rPr>
      </w:pPr>
      <w:r>
        <w:tab/>
      </w:r>
      <w:r w:rsidRPr="00BC2BC0">
        <w:rPr>
          <w:position w:val="-4"/>
        </w:rPr>
        <w:object w:dxaOrig="180" w:dyaOrig="279" w14:anchorId="7592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9pt;height:14.25pt" o:ole="">
            <v:imagedata r:id="rId9" o:title=""/>
          </v:shape>
          <o:OLEObject Type="Embed" ProgID="Equation.DSMT4" ShapeID="_x0000_i1457" DrawAspect="Content" ObjectID="_1649401355"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37D52C99" w14:textId="031CDD71" w:rsidR="00C91C9E" w:rsidRDefault="00DF1FD3" w:rsidP="005E15D0">
      <w:pPr>
        <w:ind w:firstLine="420"/>
      </w:pPr>
      <w:r>
        <w:rPr>
          <w:rFonts w:hint="eastAsia"/>
        </w:rPr>
        <w:t>编码</w:t>
      </w:r>
      <w:r w:rsidR="00FC76E9">
        <w:rPr>
          <w:rFonts w:hint="eastAsia"/>
        </w:rPr>
        <w:t>反应了的图像局部结构，使得</w:t>
      </w:r>
      <w:r>
        <w:rPr>
          <w:rFonts w:hint="eastAsia"/>
        </w:rPr>
        <w:t>census对光照</w:t>
      </w:r>
      <w:r w:rsidR="00FC76E9">
        <w:rPr>
          <w:rFonts w:hint="eastAsia"/>
        </w:rPr>
        <w:t>变化鲁班性高，</w:t>
      </w:r>
      <w:r w:rsidR="00C3436A">
        <w:rPr>
          <w:rFonts w:hint="eastAsia"/>
        </w:rPr>
        <w:t>但其过于依赖中心点的问题</w:t>
      </w:r>
      <w:r w:rsidR="00334136">
        <w:rPr>
          <w:rFonts w:hint="eastAsia"/>
        </w:rPr>
        <w:t>就是当中心点的强度值被干扰时，编码会受到较大影响，另一方面，只比较中心点只能反应局部结构的一个方面。我们提出一种改进的census编码方式，</w:t>
      </w:r>
      <w:r w:rsidR="001D1C4D">
        <w:rPr>
          <w:rFonts w:hint="eastAsia"/>
        </w:rPr>
        <w:t>编码由两部分组成，第一部分由传统的编码方式，即通过比较中心点和周围点的相对大小获得，第二部分对紧挨中心点的8个邻域点的强度值按照顺时针顺序依次比较</w:t>
      </w:r>
      <w:bookmarkStart w:id="0" w:name="_GoBack"/>
      <w:bookmarkEnd w:id="0"/>
      <w:r w:rsidR="001D1C4D">
        <w:rPr>
          <w:rFonts w:hint="eastAsia"/>
        </w:rPr>
        <w:t>前后两个点的大小获取的，过程如下：</w:t>
      </w:r>
    </w:p>
    <w:p w14:paraId="4AFCFDB7" w14:textId="5F5EC311" w:rsidR="000060BE" w:rsidRDefault="000060BE" w:rsidP="005E15D0">
      <w:pPr>
        <w:ind w:firstLine="420"/>
        <w:rPr>
          <w:rFonts w:hint="eastAsia"/>
        </w:rPr>
      </w:pPr>
    </w:p>
    <w:p w14:paraId="17B2D110" w14:textId="766CAA82" w:rsidR="006808C5" w:rsidRDefault="006808C5" w:rsidP="000060BE">
      <w:pPr>
        <w:rPr>
          <w:rFonts w:hint="eastAsia"/>
        </w:rPr>
      </w:pPr>
    </w:p>
    <w:p w14:paraId="285B291E" w14:textId="07F70887" w:rsidR="001D1C4D" w:rsidRDefault="001D1C4D" w:rsidP="005E15D0">
      <w:pPr>
        <w:ind w:firstLine="420"/>
        <w:rPr>
          <w:rFonts w:hint="eastAsia"/>
        </w:rPr>
      </w:pPr>
    </w:p>
    <w:p w14:paraId="41C06E6B" w14:textId="0FF78C4B" w:rsidR="00566F80" w:rsidRDefault="0056754B" w:rsidP="005E15D0">
      <w:pPr>
        <w:ind w:firstLine="420"/>
      </w:pP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 id="_x0000_i1025" type="#_x0000_t75" style="width:48.75pt;height:16.5pt" o:ole="">
            <v:imagedata r:id="rId11" o:title=""/>
          </v:shape>
          <o:OLEObject Type="Embed" ProgID="Equation.DSMT4" ShapeID="_x0000_i1025" DrawAspect="Content" ObjectID="_1649401356" r:id="rId12"/>
        </w:object>
      </w:r>
      <w:r w:rsidR="00934D5C">
        <w:rPr>
          <w:rFonts w:hint="eastAsia"/>
        </w:rPr>
        <w:t>和视差</w:t>
      </w:r>
      <w:r w:rsidR="00934D5C" w:rsidRPr="00934D5C">
        <w:rPr>
          <w:position w:val="-6"/>
        </w:rPr>
        <w:object w:dxaOrig="220" w:dyaOrig="279" w14:anchorId="4AF43C7D">
          <v:shape id="_x0000_i1026" type="#_x0000_t75" style="width:11.25pt;height:13.5pt" o:ole="">
            <v:imagedata r:id="rId13" o:title=""/>
          </v:shape>
          <o:OLEObject Type="Embed" ProgID="Equation.DSMT4" ShapeID="_x0000_i1026" DrawAspect="Content" ObjectID="_1649401357" r:id="rId14"/>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1pt;height:19.5pt" o:ole="">
            <v:imagedata r:id="rId15" o:title=""/>
          </v:shape>
          <o:OLEObject Type="Embed" ProgID="Equation.DSMT4" ShapeID="_x0000_i1027" DrawAspect="Content" ObjectID="_1649401358" r:id="rId16"/>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75pt;height:19.5pt" o:ole="">
            <v:imagedata r:id="rId17" o:title=""/>
          </v:shape>
          <o:OLEObject Type="Embed" ProgID="Equation.DSMT4" ShapeID="_x0000_i1028" DrawAspect="Content" ObjectID="_1649401359" r:id="rId18"/>
        </w:object>
      </w:r>
      <w:r w:rsidR="00934D5C">
        <w:rPr>
          <w:rFonts w:hint="eastAsia"/>
        </w:rPr>
        <w:t>是像素点</w:t>
      </w:r>
      <w:r w:rsidR="00934D5C" w:rsidRPr="00934D5C">
        <w:rPr>
          <w:position w:val="-10"/>
        </w:rPr>
        <w:object w:dxaOrig="240" w:dyaOrig="260" w14:anchorId="1E79A4E2">
          <v:shape id="_x0000_i1029" type="#_x0000_t75" style="width:12pt;height:13.5pt" o:ole="">
            <v:imagedata r:id="rId19" o:title=""/>
          </v:shape>
          <o:OLEObject Type="Embed" ProgID="Equation.DSMT4" ShapeID="_x0000_i1029" DrawAspect="Content" ObjectID="_1649401360" r:id="rId20"/>
        </w:object>
      </w:r>
      <w:r w:rsidR="00934D5C">
        <w:rPr>
          <w:rFonts w:hint="eastAsia"/>
        </w:rPr>
        <w:t>和其右图对应点</w:t>
      </w:r>
      <w:r w:rsidR="00C214AF" w:rsidRPr="00934D5C">
        <w:rPr>
          <w:position w:val="-10"/>
        </w:rPr>
        <w:object w:dxaOrig="1480" w:dyaOrig="320" w14:anchorId="6875920A">
          <v:shape id="_x0000_i1030" type="#_x0000_t75" style="width:73.5pt;height:16.5pt" o:ole="">
            <v:imagedata r:id="rId21" o:title=""/>
          </v:shape>
          <o:OLEObject Type="Embed" ProgID="Equation.DSMT4" ShapeID="_x0000_i1030" DrawAspect="Content" ObjectID="_1649401361" r:id="rId22"/>
        </w:object>
      </w:r>
      <w:r w:rsidR="00C214AF">
        <w:rPr>
          <w:rFonts w:hint="eastAsia"/>
        </w:rPr>
        <w:t>的两个位串的汉明距离【Census】，</w:t>
      </w:r>
      <w:r w:rsidR="00C214AF" w:rsidRPr="00C214AF">
        <w:rPr>
          <w:position w:val="-12"/>
        </w:rPr>
        <w:object w:dxaOrig="1020" w:dyaOrig="360" w14:anchorId="59275C2D">
          <v:shape id="_x0000_i1031" type="#_x0000_t75" style="width:51pt;height:18pt" o:ole="">
            <v:imagedata r:id="rId23" o:title=""/>
          </v:shape>
          <o:OLEObject Type="Embed" ProgID="Equation.DSMT4" ShapeID="_x0000_i1031" DrawAspect="Content" ObjectID="_1649401362" r:id="rId24"/>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lastRenderedPageBreak/>
        <w:tab/>
      </w:r>
      <w:r w:rsidR="00B948C3">
        <w:t xml:space="preserve">                 </w:t>
      </w:r>
      <w:r w:rsidR="00B948C3" w:rsidRPr="00B948C3">
        <w:rPr>
          <w:position w:val="-30"/>
        </w:rPr>
        <w:object w:dxaOrig="4040" w:dyaOrig="680" w14:anchorId="0EF2F573">
          <v:shape id="_x0000_i1032" type="#_x0000_t75" style="width:202.5pt;height:33.75pt" o:ole="">
            <v:imagedata r:id="rId25" o:title=""/>
          </v:shape>
          <o:OLEObject Type="Embed" ProgID="Equation.DSMT4" ShapeID="_x0000_i1032" DrawAspect="Content" ObjectID="_1649401363" r:id="rId26"/>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25pt;height:13.5pt" o:ole="">
            <v:imagedata r:id="rId27" o:title=""/>
          </v:shape>
          <o:OLEObject Type="Embed" ProgID="Equation.DSMT4" ShapeID="_x0000_i1033" DrawAspect="Content" ObjectID="_1649401364" r:id="rId28"/>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5pt;height:15.75pt" o:ole="">
            <v:imagedata r:id="rId29" o:title=""/>
          </v:shape>
          <o:OLEObject Type="Embed" ProgID="Equation.DSMT4" ShapeID="_x0000_i1034" DrawAspect="Content" ObjectID="_1649401365" r:id="rId30"/>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4pt;height:33.75pt" o:ole="">
            <v:imagedata r:id="rId31" o:title=""/>
          </v:shape>
          <o:OLEObject Type="Embed" ProgID="Equation.DSMT4" ShapeID="_x0000_i1035" DrawAspect="Content" ObjectID="_1649401366" r:id="rId32"/>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Census的代价计算会产生很大的歧义性；AD通过直接比较颜色差来获取代价，对纹理细节的感知更加敏锐，所以它适合作为重复纹理区的描述符，但是在无纹理和弱纹理区，AD表现不好。AD-Census融合了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5pt;height:22.5pt" o:ole="">
            <v:imagedata r:id="rId33" o:title=""/>
          </v:shape>
          <o:OLEObject Type="Embed" ProgID="Equation.DSMT4" ShapeID="_x0000_i1036" DrawAspect="Content" ObjectID="_1649401367" r:id="rId34"/>
        </w:object>
      </w:r>
      <w:r w:rsidR="00BB600A">
        <w:t xml:space="preserve">    (4)</w:t>
      </w:r>
    </w:p>
    <w:p w14:paraId="67A905D1" w14:textId="7BA5E494" w:rsidR="00586445" w:rsidRDefault="00BB600A" w:rsidP="00223DE7">
      <w:r>
        <w:rPr>
          <w:rFonts w:hint="eastAsia"/>
        </w:rPr>
        <w:t>式中，</w:t>
      </w:r>
      <w:r w:rsidRPr="00BB600A">
        <w:rPr>
          <w:position w:val="-12"/>
        </w:rPr>
        <w:object w:dxaOrig="320" w:dyaOrig="360" w14:anchorId="0D9152CC">
          <v:shape id="_x0000_i1037" type="#_x0000_t75" style="width:15.75pt;height:18pt" o:ole="">
            <v:imagedata r:id="rId35" o:title=""/>
          </v:shape>
          <o:OLEObject Type="Embed" ProgID="Equation.DSMT4" ShapeID="_x0000_i1037" DrawAspect="Content" ObjectID="_1649401368" r:id="rId36"/>
        </w:object>
      </w:r>
      <w:r>
        <w:rPr>
          <w:rFonts w:hint="eastAsia"/>
        </w:rPr>
        <w:t>表示x方向的梯度值，</w:t>
      </w:r>
      <w:r w:rsidRPr="00BB600A">
        <w:rPr>
          <w:position w:val="-6"/>
        </w:rPr>
        <w:object w:dxaOrig="240" w:dyaOrig="220" w14:anchorId="6BC06A0A">
          <v:shape id="_x0000_i1038" type="#_x0000_t75" style="width:12pt;height:11.25pt" o:ole="">
            <v:imagedata r:id="rId37" o:title=""/>
          </v:shape>
          <o:OLEObject Type="Embed" ProgID="Equation.DSMT4" ShapeID="_x0000_i1038" DrawAspect="Content" ObjectID="_1649401369" r:id="rId38"/>
        </w:object>
      </w:r>
      <w:r>
        <w:rPr>
          <w:rFonts w:hint="eastAsia"/>
        </w:rPr>
        <w:t>为控制颜色项和梯度项权重的参数。</w:t>
      </w:r>
    </w:p>
    <w:p w14:paraId="190A1E6E" w14:textId="0F0E6552" w:rsidR="005D0904" w:rsidRDefault="005D0904" w:rsidP="005D0904">
      <w:pPr>
        <w:pStyle w:val="3"/>
      </w:pPr>
      <w:r>
        <w:rPr>
          <w:rFonts w:hint="eastAsia"/>
        </w:rPr>
        <w:t>2.1</w:t>
      </w:r>
      <w:r>
        <w:t xml:space="preserve"> </w:t>
      </w:r>
      <w:r>
        <w:rPr>
          <w:rFonts w:hint="eastAsia"/>
        </w:rPr>
        <w:t>代价聚合</w:t>
      </w:r>
    </w:p>
    <w:p w14:paraId="04E37960" w14:textId="77777777" w:rsidR="006A661A" w:rsidRDefault="005D0904" w:rsidP="006A661A">
      <w:r>
        <w:tab/>
      </w:r>
      <w:r w:rsidR="006A661A">
        <w:rPr>
          <w:rFonts w:hint="eastAsia"/>
        </w:rPr>
        <w:t>代价聚合可被看作对匹配代价卷</w:t>
      </w:r>
      <w:r w:rsidR="006A661A" w:rsidRPr="00253BFC">
        <w:rPr>
          <w:position w:val="-6"/>
        </w:rPr>
        <w:object w:dxaOrig="240" w:dyaOrig="279" w14:anchorId="341E308D">
          <v:shape id="_x0000_i1039" type="#_x0000_t75" style="width:12pt;height:13.5pt" o:ole="">
            <v:imagedata r:id="rId39" o:title=""/>
          </v:shape>
          <o:OLEObject Type="Embed" ProgID="Equation.DSMT4" ShapeID="_x0000_i1039" DrawAspect="Content" ObjectID="_1649401370" r:id="rId40"/>
        </w:object>
      </w:r>
      <w:r w:rsidR="006A661A">
        <w:rPr>
          <w:rFonts w:hint="eastAsia"/>
        </w:rPr>
        <w:t>的每个视差层的滤波操作，像素点</w:t>
      </w:r>
      <w:r w:rsidR="006A661A" w:rsidRPr="00556753">
        <w:rPr>
          <w:position w:val="-10"/>
        </w:rPr>
        <w:object w:dxaOrig="740" w:dyaOrig="320" w14:anchorId="053966F2">
          <v:shape id="_x0000_i1040" type="#_x0000_t75" style="width:36.75pt;height:16.5pt" o:ole="">
            <v:imagedata r:id="rId41" o:title=""/>
          </v:shape>
          <o:OLEObject Type="Embed" ProgID="Equation.DSMT4" ShapeID="_x0000_i1040" DrawAspect="Content" ObjectID="_1649401371" r:id="rId42"/>
        </w:object>
      </w:r>
      <w:r w:rsidR="006A661A">
        <w:rPr>
          <w:rFonts w:hint="eastAsia"/>
        </w:rPr>
        <w:t>在第</w:t>
      </w:r>
      <w:r w:rsidR="006A661A" w:rsidRPr="00556753">
        <w:rPr>
          <w:position w:val="-6"/>
        </w:rPr>
        <w:object w:dxaOrig="139" w:dyaOrig="279" w14:anchorId="062EFD9A">
          <v:shape id="_x0000_i1041" type="#_x0000_t75" style="width:6.75pt;height:13.5pt" o:ole="">
            <v:imagedata r:id="rId43" o:title=""/>
          </v:shape>
          <o:OLEObject Type="Embed" ProgID="Equation.DSMT4" ShapeID="_x0000_i1041" DrawAspect="Content" ObjectID="_1649401372" r:id="rId44"/>
        </w:object>
      </w:r>
      <w:r w:rsidR="006A661A">
        <w:rPr>
          <w:rFonts w:hint="eastAsia"/>
        </w:rPr>
        <w:t>层的视差值的滤波过程能用下面公式表示：</w:t>
      </w:r>
    </w:p>
    <w:p w14:paraId="25B409A1" w14:textId="77777777" w:rsidR="006A661A" w:rsidRDefault="006A661A" w:rsidP="006A661A">
      <w:pPr>
        <w:pStyle w:val="MTDisplayEquation"/>
      </w:pPr>
      <w:r>
        <w:tab/>
      </w:r>
      <w:r w:rsidRPr="00556753">
        <w:rPr>
          <w:position w:val="-32"/>
        </w:rPr>
        <w:object w:dxaOrig="1820" w:dyaOrig="580" w14:anchorId="53C3AC73">
          <v:shape id="_x0000_i1042" type="#_x0000_t75" style="width:90.75pt;height:28.5pt" o:ole="">
            <v:imagedata r:id="rId45" o:title=""/>
          </v:shape>
          <o:OLEObject Type="Embed" ProgID="Equation.DSMT4" ShapeID="_x0000_i1042" DrawAspect="Content" ObjectID="_1649401373" r:id="rId46"/>
        </w:object>
      </w:r>
    </w:p>
    <w:p w14:paraId="3651B9E1" w14:textId="02E28FB3" w:rsidR="005D0904" w:rsidRPr="006A661A" w:rsidRDefault="006A661A" w:rsidP="005D0904">
      <w:r w:rsidRPr="00DD7707">
        <w:rPr>
          <w:position w:val="-14"/>
        </w:rPr>
        <w:object w:dxaOrig="460" w:dyaOrig="380" w14:anchorId="14BB97C3">
          <v:shape id="_x0000_i1043" type="#_x0000_t75" style="width:23.25pt;height:18.75pt" o:ole="">
            <v:imagedata r:id="rId47" o:title=""/>
          </v:shape>
          <o:OLEObject Type="Embed" ProgID="Equation.DSMT4" ShapeID="_x0000_i1043" DrawAspect="Content" ObjectID="_1649401374" r:id="rId48"/>
        </w:object>
      </w:r>
      <w:r>
        <w:rPr>
          <w:rFonts w:hint="eastAsia"/>
        </w:rPr>
        <w:t>表示</w:t>
      </w:r>
      <w:r w:rsidRPr="00DD7707">
        <w:rPr>
          <w:position w:val="-10"/>
        </w:rPr>
        <w:object w:dxaOrig="240" w:dyaOrig="260" w14:anchorId="7BB9E176">
          <v:shape id="_x0000_i1044" type="#_x0000_t75" style="width:12pt;height:13.5pt" o:ole="">
            <v:imagedata r:id="rId49" o:title=""/>
          </v:shape>
          <o:OLEObject Type="Embed" ProgID="Equation.DSMT4" ShapeID="_x0000_i1044" DrawAspect="Content" ObjectID="_1649401375" r:id="rId50"/>
        </w:object>
      </w:r>
      <w:r>
        <w:rPr>
          <w:rFonts w:hint="eastAsia"/>
        </w:rPr>
        <w:t>点和</w:t>
      </w:r>
      <w:r w:rsidRPr="00DD7707">
        <w:rPr>
          <w:position w:val="-10"/>
        </w:rPr>
        <w:object w:dxaOrig="200" w:dyaOrig="260" w14:anchorId="250B72F7">
          <v:shape id="_x0000_i1045" type="#_x0000_t75" style="width:9.75pt;height:13.5pt" o:ole="">
            <v:imagedata r:id="rId51" o:title=""/>
          </v:shape>
          <o:OLEObject Type="Embed" ProgID="Equation.DSMT4" ShapeID="_x0000_i1045" DrawAspect="Content" ObjectID="_1649401376" r:id="rId52"/>
        </w:object>
      </w:r>
      <w:r>
        <w:rPr>
          <w:rFonts w:hint="eastAsia"/>
        </w:rPr>
        <w:t>点间的权重，</w:t>
      </w:r>
      <w:r w:rsidRPr="00DD7707">
        <w:rPr>
          <w:position w:val="-12"/>
        </w:rPr>
        <w:object w:dxaOrig="300" w:dyaOrig="360" w14:anchorId="43463463">
          <v:shape id="_x0000_i1046" type="#_x0000_t75" style="width:15pt;height:18pt" o:ole="">
            <v:imagedata r:id="rId53" o:title=""/>
          </v:shape>
          <o:OLEObject Type="Embed" ProgID="Equation.DSMT4" ShapeID="_x0000_i1046" DrawAspect="Content" ObjectID="_1649401377" r:id="rId54"/>
        </w:object>
      </w:r>
      <w:r>
        <w:rPr>
          <w:rFonts w:hint="eastAsia"/>
        </w:rPr>
        <w:t>是</w:t>
      </w:r>
      <w:r w:rsidRPr="00DD7707">
        <w:rPr>
          <w:position w:val="-10"/>
        </w:rPr>
        <w:object w:dxaOrig="240" w:dyaOrig="260" w14:anchorId="77549ED1">
          <v:shape id="_x0000_i1047" type="#_x0000_t75" style="width:12pt;height:13.5pt" o:ole="">
            <v:imagedata r:id="rId55" o:title=""/>
          </v:shape>
          <o:OLEObject Type="Embed" ProgID="Equation.DSMT4" ShapeID="_x0000_i1047" DrawAspect="Content" ObjectID="_1649401378" r:id="rId56"/>
        </w:object>
      </w:r>
      <w:r>
        <w:rPr>
          <w:rFonts w:hint="eastAsia"/>
        </w:rPr>
        <w:t>点的支持窗口，其思想是利用邻域信息来降低目标点视差的歧义性。自适应窗口法一般将</w:t>
      </w:r>
      <w:r w:rsidRPr="00DD7707">
        <w:rPr>
          <w:position w:val="-14"/>
        </w:rPr>
        <w:object w:dxaOrig="460" w:dyaOrig="380" w14:anchorId="045DA480">
          <v:shape id="_x0000_i1048" type="#_x0000_t75" style="width:23.25pt;height:18.75pt" o:ole="">
            <v:imagedata r:id="rId47" o:title=""/>
          </v:shape>
          <o:OLEObject Type="Embed" ProgID="Equation.DSMT4" ShapeID="_x0000_i1048" DrawAspect="Content" ObjectID="_1649401379" r:id="rId57"/>
        </w:object>
      </w:r>
      <w:r>
        <w:rPr>
          <w:rFonts w:hint="eastAsia"/>
        </w:rPr>
        <w:t>设为常数</w:t>
      </w:r>
      <w:r w:rsidRPr="00E20458">
        <w:rPr>
          <w:position w:val="-14"/>
        </w:rPr>
        <w:object w:dxaOrig="600" w:dyaOrig="380" w14:anchorId="177C7D9F">
          <v:shape id="_x0000_i1049" type="#_x0000_t75" style="width:30pt;height:18.75pt" o:ole="">
            <v:imagedata r:id="rId58" o:title=""/>
          </v:shape>
          <o:OLEObject Type="Embed" ProgID="Equation.DSMT4" ShapeID="_x0000_i1049" DrawAspect="Content" ObjectID="_1649401380" r:id="rId59"/>
        </w:object>
      </w:r>
      <w:r>
        <w:rPr>
          <w:rFonts w:hint="eastAsia"/>
        </w:rPr>
        <w:t>，</w:t>
      </w:r>
      <w:r w:rsidRPr="00E20458">
        <w:rPr>
          <w:position w:val="-14"/>
        </w:rPr>
        <w:object w:dxaOrig="360" w:dyaOrig="380" w14:anchorId="1DEBFC4E">
          <v:shape id="_x0000_i1050" type="#_x0000_t75" style="width:18pt;height:18.75pt" o:ole="">
            <v:imagedata r:id="rId60" o:title=""/>
          </v:shape>
          <o:OLEObject Type="Embed" ProgID="Equation.DSMT4" ShapeID="_x0000_i1050" DrawAspect="Content" ObjectID="_1649401381" r:id="rId61"/>
        </w:object>
      </w:r>
      <w:r>
        <w:rPr>
          <w:rFonts w:hint="eastAsia"/>
        </w:rPr>
        <w:t>表示</w:t>
      </w:r>
      <w:r w:rsidRPr="00DD7707">
        <w:rPr>
          <w:position w:val="-12"/>
        </w:rPr>
        <w:object w:dxaOrig="300" w:dyaOrig="360" w14:anchorId="013AF104">
          <v:shape id="_x0000_i1051" type="#_x0000_t75" style="width:15pt;height:18pt" o:ole="">
            <v:imagedata r:id="rId53" o:title=""/>
          </v:shape>
          <o:OLEObject Type="Embed" ProgID="Equation.DSMT4" ShapeID="_x0000_i1051" DrawAspect="Content" ObjectID="_1649401382" r:id="rId62"/>
        </w:object>
      </w:r>
      <w:r>
        <w:rPr>
          <w:rFonts w:hint="eastAsia"/>
        </w:rPr>
        <w:t>的面积，目标放在求取</w:t>
      </w:r>
      <w:r w:rsidRPr="00DD7707">
        <w:rPr>
          <w:position w:val="-12"/>
        </w:rPr>
        <w:object w:dxaOrig="300" w:dyaOrig="360" w14:anchorId="4D3CCE2A">
          <v:shape id="_x0000_i1052" type="#_x0000_t75" style="width:15pt;height:18pt" o:ole="">
            <v:imagedata r:id="rId53" o:title=""/>
          </v:shape>
          <o:OLEObject Type="Embed" ProgID="Equation.DSMT4" ShapeID="_x0000_i1052" DrawAspect="Content" ObjectID="_1649401383" r:id="rId63"/>
        </w:object>
      </w:r>
      <w:r>
        <w:rPr>
          <w:rFonts w:hint="eastAsia"/>
        </w:rPr>
        <w:t>的形状和大小上。相反，自适应权重法选择固定的支持窗口，根据相似性计算</w:t>
      </w:r>
      <w:r w:rsidRPr="00DD7707">
        <w:rPr>
          <w:position w:val="-14"/>
        </w:rPr>
        <w:object w:dxaOrig="460" w:dyaOrig="380" w14:anchorId="30BE0570">
          <v:shape id="_x0000_i1053" type="#_x0000_t75" style="width:23.25pt;height:18.75pt" o:ole="">
            <v:imagedata r:id="rId47" o:title=""/>
          </v:shape>
          <o:OLEObject Type="Embed" ProgID="Equation.DSMT4" ShapeID="_x0000_i1053" DrawAspect="Content" ObjectID="_1649401384" r:id="rId64"/>
        </w:object>
      </w:r>
      <w:r>
        <w:rPr>
          <w:rFonts w:hint="eastAsia"/>
        </w:rPr>
        <w:t>的值。下面介绍两种经典的自适应窗口法和自适应权重法—十字交叉自适应窗口法和引导滤波自适应权重法。</w:t>
      </w:r>
    </w:p>
    <w:p w14:paraId="14810225" w14:textId="1BBB1EE4" w:rsidR="00A64B5B" w:rsidRPr="00A64B5B" w:rsidRDefault="00D3154F" w:rsidP="005D0904">
      <w:r>
        <w:tab/>
      </w:r>
      <w:r>
        <w:rPr>
          <w:rFonts w:hint="eastAsia"/>
        </w:rPr>
        <w:t>十字交叉法根据颜色相似性和距离相近性为每个像素点构建自适应窗口。首先，</w:t>
      </w:r>
      <w:r w:rsidR="00C5641D">
        <w:rPr>
          <w:rFonts w:hint="eastAsia"/>
        </w:rPr>
        <w:t>计算目标点</w:t>
      </w:r>
      <w:r w:rsidR="00485A7B" w:rsidRPr="00C5641D">
        <w:rPr>
          <w:position w:val="-10"/>
        </w:rPr>
        <w:object w:dxaOrig="740" w:dyaOrig="320" w14:anchorId="3FBDC461">
          <v:shape id="_x0000_i1054" type="#_x0000_t75" style="width:37.5pt;height:15.75pt" o:ole="">
            <v:imagedata r:id="rId65" o:title=""/>
          </v:shape>
          <o:OLEObject Type="Embed" ProgID="Equation.DSMT4" ShapeID="_x0000_i1054" DrawAspect="Content" ObjectID="_1649401385" r:id="rId66"/>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55" type="#_x0000_t75" style="width:188.25pt;height:40.5pt" o:ole="">
            <v:imagedata r:id="rId67" o:title=""/>
          </v:shape>
          <o:OLEObject Type="Embed" ProgID="Equation.DSMT4" ShapeID="_x0000_i1055" DrawAspect="Content" ObjectID="_1649401386" r:id="rId68"/>
        </w:object>
      </w:r>
    </w:p>
    <w:p w14:paraId="263EEDF7" w14:textId="3EF29E78" w:rsidR="00BB600A" w:rsidRDefault="00A528CF" w:rsidP="00223DE7">
      <w:r>
        <w:rPr>
          <w:rFonts w:hint="eastAsia"/>
        </w:rPr>
        <w:lastRenderedPageBreak/>
        <w:t>其中，</w:t>
      </w:r>
      <w:r w:rsidRPr="00A528CF">
        <w:rPr>
          <w:position w:val="-12"/>
        </w:rPr>
        <w:object w:dxaOrig="1320" w:dyaOrig="360" w14:anchorId="3B966267">
          <v:shape id="_x0000_i1056" type="#_x0000_t75" style="width:66pt;height:18pt" o:ole="">
            <v:imagedata r:id="rId69" o:title=""/>
          </v:shape>
          <o:OLEObject Type="Embed" ProgID="Equation.DSMT4" ShapeID="_x0000_i1056" DrawAspect="Content" ObjectID="_1649401387" r:id="rId70"/>
        </w:object>
      </w:r>
      <w:r>
        <w:rPr>
          <w:rFonts w:hint="eastAsia"/>
        </w:rPr>
        <w:t>，L为预设的最大臂长，</w:t>
      </w:r>
      <w:r w:rsidR="00D16004" w:rsidRPr="00D16004">
        <w:rPr>
          <w:position w:val="-12"/>
        </w:rPr>
        <w:object w:dxaOrig="840" w:dyaOrig="360" w14:anchorId="66BF3E3A">
          <v:shape id="_x0000_i1057" type="#_x0000_t75" style="width:42pt;height:18pt" o:ole="">
            <v:imagedata r:id="rId71" o:title=""/>
          </v:shape>
          <o:OLEObject Type="Embed" ProgID="Equation.DSMT4" ShapeID="_x0000_i1057" DrawAspect="Content" ObjectID="_1649401388" r:id="rId72"/>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58" type="#_x0000_t75" style="width:56.25pt;height:18.75pt" o:ole="">
            <v:imagedata r:id="rId73" o:title=""/>
          </v:shape>
          <o:OLEObject Type="Embed" ProgID="Equation.DSMT4" ShapeID="_x0000_i1058" DrawAspect="Content" ObjectID="_1649401389" r:id="rId74"/>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59" type="#_x0000_t75" style="width:259.5pt;height:70.5pt" o:ole="">
            <v:imagedata r:id="rId75" o:title=""/>
          </v:shape>
          <o:OLEObject Type="Embed" ProgID="Equation.DSMT4" ShapeID="_x0000_i1059" DrawAspect="Content" ObjectID="_1649401390" r:id="rId76"/>
        </w:object>
      </w:r>
    </w:p>
    <w:p w14:paraId="292371BE" w14:textId="1095AEEC" w:rsidR="00D16004" w:rsidRDefault="00D16004" w:rsidP="00223DE7">
      <w:r>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60" type="#_x0000_t75" style="width:213pt;height:43.5pt" o:ole="">
            <v:imagedata r:id="rId77" o:title=""/>
          </v:shape>
          <o:OLEObject Type="Embed" ProgID="Equation.DSMT4" ShapeID="_x0000_i1060" DrawAspect="Content" ObjectID="_1649401391" r:id="rId78"/>
        </w:object>
      </w:r>
    </w:p>
    <w:p w14:paraId="0C75AE67" w14:textId="08B144DB" w:rsidR="00DA57CB" w:rsidRDefault="00DA57CB" w:rsidP="00223DE7">
      <w:r w:rsidRPr="00DA57CB">
        <w:rPr>
          <w:position w:val="-6"/>
        </w:rPr>
        <w:object w:dxaOrig="200" w:dyaOrig="220" w14:anchorId="6C612845">
          <v:shape id="_x0000_i1061" type="#_x0000_t75" style="width:10.5pt;height:11.25pt" o:ole="">
            <v:imagedata r:id="rId79" o:title=""/>
          </v:shape>
          <o:OLEObject Type="Embed" ProgID="Equation.DSMT4" ShapeID="_x0000_i1061" DrawAspect="Content" ObjectID="_1649401392" r:id="rId80"/>
        </w:object>
      </w:r>
      <w:r>
        <w:rPr>
          <w:rFonts w:hint="eastAsia"/>
        </w:rPr>
        <w:t>和</w:t>
      </w:r>
      <w:r w:rsidRPr="00DA57CB">
        <w:rPr>
          <w:position w:val="-4"/>
        </w:rPr>
        <w:object w:dxaOrig="220" w:dyaOrig="260" w14:anchorId="4472ED5A">
          <v:shape id="_x0000_i1062" type="#_x0000_t75" style="width:11.25pt;height:13.5pt" o:ole="">
            <v:imagedata r:id="rId81" o:title=""/>
          </v:shape>
          <o:OLEObject Type="Embed" ProgID="Equation.DSMT4" ShapeID="_x0000_i1062" DrawAspect="Content" ObjectID="_1649401393" r:id="rId82"/>
        </w:object>
      </w:r>
      <w:r>
        <w:rPr>
          <w:rFonts w:hint="eastAsia"/>
        </w:rPr>
        <w:t>分别是对颜色差和距离差施加限制，臂长最长不能超过</w:t>
      </w:r>
      <w:r w:rsidRPr="00DA57CB">
        <w:rPr>
          <w:position w:val="-12"/>
        </w:rPr>
        <w:object w:dxaOrig="279" w:dyaOrig="360" w14:anchorId="5F55685B">
          <v:shape id="_x0000_i1063" type="#_x0000_t75" style="width:13.5pt;height:18pt" o:ole="">
            <v:imagedata r:id="rId83" o:title=""/>
          </v:shape>
          <o:OLEObject Type="Embed" ProgID="Equation.DSMT4" ShapeID="_x0000_i1063" DrawAspect="Content" ObjectID="_1649401394" r:id="rId84"/>
        </w:object>
      </w:r>
      <w:r>
        <w:rPr>
          <w:rFonts w:hint="eastAsia"/>
        </w:rPr>
        <w:t>，在内层距离范围</w:t>
      </w:r>
      <w:r w:rsidRPr="00DA57CB">
        <w:rPr>
          <w:position w:val="-12"/>
        </w:rPr>
        <w:object w:dxaOrig="260" w:dyaOrig="360" w14:anchorId="203779B1">
          <v:shape id="_x0000_i1064" type="#_x0000_t75" style="width:13.5pt;height:18pt" o:ole="">
            <v:imagedata r:id="rId85" o:title=""/>
          </v:shape>
          <o:OLEObject Type="Embed" ProgID="Equation.DSMT4" ShapeID="_x0000_i1064" DrawAspect="Content" ObjectID="_1649401395" r:id="rId86"/>
        </w:object>
      </w:r>
      <w:r>
        <w:rPr>
          <w:rFonts w:hint="eastAsia"/>
        </w:rPr>
        <w:t>内，选择的颜色差阈值</w:t>
      </w:r>
      <w:r w:rsidRPr="00DA57CB">
        <w:rPr>
          <w:position w:val="-12"/>
        </w:rPr>
        <w:object w:dxaOrig="220" w:dyaOrig="360" w14:anchorId="715FEB42">
          <v:shape id="_x0000_i1065" type="#_x0000_t75" style="width:11.25pt;height:18pt" o:ole="">
            <v:imagedata r:id="rId87" o:title=""/>
          </v:shape>
          <o:OLEObject Type="Embed" ProgID="Equation.DSMT4" ShapeID="_x0000_i1065" DrawAspect="Content" ObjectID="_1649401396" r:id="rId88"/>
        </w:object>
      </w:r>
      <w:r w:rsidR="00B85F42">
        <w:rPr>
          <w:rFonts w:hint="eastAsia"/>
        </w:rPr>
        <w:t>大于</w:t>
      </w:r>
      <w:r>
        <w:rPr>
          <w:rFonts w:hint="eastAsia"/>
        </w:rPr>
        <w:t>外层距离范围</w:t>
      </w:r>
      <w:r w:rsidR="00B85F42" w:rsidRPr="00B85F42">
        <w:rPr>
          <w:position w:val="-14"/>
        </w:rPr>
        <w:object w:dxaOrig="780" w:dyaOrig="400" w14:anchorId="7968F55B">
          <v:shape id="_x0000_i1066" type="#_x0000_t75" style="width:39pt;height:19.5pt" o:ole="">
            <v:imagedata r:id="rId89" o:title=""/>
          </v:shape>
          <o:OLEObject Type="Embed" ProgID="Equation.DSMT4" ShapeID="_x0000_i1066" DrawAspect="Content" ObjectID="_1649401397" r:id="rId90"/>
        </w:object>
      </w:r>
      <w:r w:rsidR="00B85F42">
        <w:rPr>
          <w:rFonts w:hint="eastAsia"/>
        </w:rPr>
        <w:t>的颜色差阈值</w:t>
      </w:r>
      <w:r w:rsidR="00B85F42" w:rsidRPr="00B85F42">
        <w:rPr>
          <w:position w:val="-12"/>
        </w:rPr>
        <w:object w:dxaOrig="260" w:dyaOrig="360" w14:anchorId="08481718">
          <v:shape id="_x0000_i1067" type="#_x0000_t75" style="width:13.5pt;height:18pt" o:ole="">
            <v:imagedata r:id="rId91" o:title=""/>
          </v:shape>
          <o:OLEObject Type="Embed" ProgID="Equation.DSMT4" ShapeID="_x0000_i1067" DrawAspect="Content" ObjectID="_1649401398" r:id="rId92"/>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68" type="#_x0000_t75" style="width:56.25pt;height:18.75pt" o:ole="">
            <v:imagedata r:id="rId93" o:title=""/>
          </v:shape>
          <o:OLEObject Type="Embed" ProgID="Equation.DSMT4" ShapeID="_x0000_i1068" DrawAspect="Content" ObjectID="_1649401399" r:id="rId94"/>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tab/>
      </w:r>
      <w:r>
        <w:rPr>
          <w:rFonts w:hint="eastAsia"/>
        </w:rPr>
        <w:t>然后，以水平臂上的每个点作为锚点，分别计算其上臂和下臂的长度，至此，目标点p的支持区域</w:t>
      </w:r>
      <w:r w:rsidR="009D3D2E" w:rsidRPr="009D3D2E">
        <w:rPr>
          <w:position w:val="-10"/>
        </w:rPr>
        <w:object w:dxaOrig="580" w:dyaOrig="320" w14:anchorId="00F65AAF">
          <v:shape id="_x0000_i1069" type="#_x0000_t75" style="width:28.5pt;height:15.75pt" o:ole="">
            <v:imagedata r:id="rId95" o:title=""/>
          </v:shape>
          <o:OLEObject Type="Embed" ProgID="Equation.DSMT4" ShapeID="_x0000_i1069" DrawAspect="Content" ObjectID="_1649401400" r:id="rId96"/>
        </w:object>
      </w:r>
      <w:r w:rsidR="00663D37">
        <w:rPr>
          <w:rFonts w:hint="eastAsia"/>
        </w:rPr>
        <w:t>构建完毕，</w:t>
      </w:r>
      <w:r w:rsidR="00485A7B">
        <w:rPr>
          <w:rFonts w:hint="eastAsia"/>
        </w:rPr>
        <w:t>用</w:t>
      </w:r>
      <w:r w:rsidR="00485A7B" w:rsidRPr="00485A7B">
        <w:rPr>
          <w:position w:val="-16"/>
        </w:rPr>
        <w:object w:dxaOrig="2120" w:dyaOrig="440" w14:anchorId="2469E3BF">
          <v:shape id="_x0000_i1070" type="#_x0000_t75" style="width:105pt;height:22.5pt" o:ole="">
            <v:imagedata r:id="rId97" o:title=""/>
          </v:shape>
          <o:OLEObject Type="Embed" ProgID="Equation.DSMT4" ShapeID="_x0000_i1070" DrawAspect="Content" ObjectID="_1649401401" r:id="rId98"/>
        </w:object>
      </w:r>
      <w:r w:rsidR="00485A7B">
        <w:rPr>
          <w:rFonts w:hint="eastAsia"/>
        </w:rPr>
        <w:t>分别表示左、右、上、下臂的长度，</w:t>
      </w:r>
      <w:r w:rsidR="00756405" w:rsidRPr="00756405">
        <w:rPr>
          <w:position w:val="-4"/>
        </w:rPr>
        <w:object w:dxaOrig="279" w:dyaOrig="260" w14:anchorId="609EA53F">
          <v:shape id="_x0000_i1071" type="#_x0000_t75" style="width:13.5pt;height:13.5pt" o:ole="">
            <v:imagedata r:id="rId99" o:title=""/>
          </v:shape>
          <o:OLEObject Type="Embed" ProgID="Equation.DSMT4" ShapeID="_x0000_i1071" DrawAspect="Content" ObjectID="_1649401402" r:id="rId100"/>
        </w:object>
      </w:r>
      <w:r w:rsidR="00756405">
        <w:rPr>
          <w:rFonts w:hint="eastAsia"/>
        </w:rPr>
        <w:t>和</w:t>
      </w:r>
      <w:r w:rsidR="00756405" w:rsidRPr="00756405">
        <w:rPr>
          <w:position w:val="-6"/>
        </w:rPr>
        <w:object w:dxaOrig="240" w:dyaOrig="279" w14:anchorId="6791D048">
          <v:shape id="_x0000_i1072" type="#_x0000_t75" style="width:12pt;height:13.5pt" o:ole="">
            <v:imagedata r:id="rId101" o:title=""/>
          </v:shape>
          <o:OLEObject Type="Embed" ProgID="Equation.DSMT4" ShapeID="_x0000_i1072" DrawAspect="Content" ObjectID="_1649401403" r:id="rId102"/>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73" type="#_x0000_t75" style="width:28.5pt;height:15.75pt" o:ole="">
            <v:imagedata r:id="rId95" o:title=""/>
          </v:shape>
          <o:OLEObject Type="Embed" ProgID="Equation.DSMT4" ShapeID="_x0000_i1073" DrawAspect="Content" ObjectID="_1649401404" r:id="rId103"/>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74" type="#_x0000_t75" style="width:90.75pt;height:28.5pt" o:ole="">
            <v:imagedata r:id="rId104" o:title=""/>
          </v:shape>
          <o:OLEObject Type="Embed" ProgID="Equation.DSMT4" ShapeID="_x0000_i1074" DrawAspect="Content" ObjectID="_1649401405" r:id="rId105"/>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75" type="#_x0000_t75" style="width:244.5pt;height:52.5pt" o:ole="">
            <v:imagedata r:id="rId106" o:title=""/>
          </v:shape>
          <o:OLEObject Type="Embed" ProgID="Equation.DSMT4" ShapeID="_x0000_i1075" DrawAspect="Content" ObjectID="_1649401406" r:id="rId107"/>
        </w:object>
      </w:r>
    </w:p>
    <w:p w14:paraId="7BE27753" w14:textId="24BB4FBD" w:rsidR="00485A7B"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7647DA3C" w14:textId="0A97DE2B" w:rsidR="00223DE7" w:rsidRDefault="005D75A8" w:rsidP="00223DE7">
      <w:pPr>
        <w:rPr>
          <w:ins w:id="1" w:author="vicky song" w:date="2020-03-26T14:24:00Z"/>
        </w:rPr>
      </w:pPr>
      <w:r>
        <w:tab/>
      </w:r>
      <w:r>
        <w:rPr>
          <w:rFonts w:hint="eastAsia"/>
        </w:rPr>
        <w:t>引导滤波</w:t>
      </w:r>
      <w:r w:rsidR="00113AFE">
        <w:rPr>
          <w:rFonts w:hint="eastAsia"/>
        </w:rPr>
        <w:t>（待写）</w:t>
      </w:r>
    </w:p>
    <w:p w14:paraId="7F32CA0B" w14:textId="5A7E1190" w:rsidR="00F82470" w:rsidRDefault="00F82470" w:rsidP="00223DE7">
      <w:pPr>
        <w:rPr>
          <w:ins w:id="2" w:author="vicky song" w:date="2020-03-26T14:24:00Z"/>
        </w:rPr>
      </w:pPr>
    </w:p>
    <w:p w14:paraId="6445583F" w14:textId="6005EFA5" w:rsidR="00F82470" w:rsidRDefault="00F82470" w:rsidP="00F82470">
      <w:pPr>
        <w:rPr>
          <w:ins w:id="3" w:author="vicky song" w:date="2020-03-26T14:24:00Z"/>
        </w:rPr>
      </w:pPr>
      <w:ins w:id="4" w:author="vicky song" w:date="2020-03-26T14:24:00Z">
        <w:r w:rsidRPr="00FF6FA9">
          <w:rPr>
            <w:rFonts w:hint="eastAsia"/>
            <w:highlight w:val="yellow"/>
          </w:rPr>
          <w:t>深度学习网络</w:t>
        </w:r>
        <w:r w:rsidRPr="00F82470">
          <w:rPr>
            <w:rFonts w:ascii="Times New Roman" w:hAnsi="Times New Roman" w:cs="Times New Roman"/>
            <w:kern w:val="0"/>
            <w:szCs w:val="21"/>
            <w:highlight w:val="yellow"/>
            <w:rPrChange w:id="5" w:author="vicky song" w:date="2020-03-26T14:24:00Z">
              <w:rPr>
                <w:rFonts w:ascii="Times New Roman" w:hAnsi="Times New Roman" w:cs="Times New Roman"/>
                <w:kern w:val="0"/>
                <w:szCs w:val="21"/>
              </w:rPr>
            </w:rPrChange>
          </w:rPr>
          <w:t>MC-CNN-fast</w:t>
        </w:r>
        <w:r w:rsidRPr="00F82470">
          <w:rPr>
            <w:rFonts w:ascii="Times New Roman" w:hAnsi="Times New Roman" w:cs="Times New Roman" w:hint="eastAsia"/>
            <w:kern w:val="0"/>
            <w:szCs w:val="21"/>
            <w:highlight w:val="yellow"/>
            <w:rPrChange w:id="6" w:author="vicky song" w:date="2020-03-26T14:24:00Z">
              <w:rPr>
                <w:rFonts w:ascii="Times New Roman" w:hAnsi="Times New Roman" w:cs="Times New Roman" w:hint="eastAsia"/>
                <w:kern w:val="0"/>
                <w:szCs w:val="21"/>
              </w:rPr>
            </w:rPrChange>
          </w:rPr>
          <w:t>（</w:t>
        </w:r>
        <w:r>
          <w:rPr>
            <w:rFonts w:ascii="Times New Roman" w:hAnsi="Times New Roman" w:cs="Times New Roman" w:hint="eastAsia"/>
            <w:kern w:val="0"/>
            <w:szCs w:val="21"/>
            <w:highlight w:val="yellow"/>
          </w:rPr>
          <w:t>我记得有论文是在深度学习之后再进行后处理，不知道是否可以提高其后处理的结果？</w:t>
        </w:r>
        <w:r w:rsidRPr="00F82470">
          <w:rPr>
            <w:rFonts w:ascii="Times New Roman" w:hAnsi="Times New Roman" w:cs="Times New Roman" w:hint="eastAsia"/>
            <w:kern w:val="0"/>
            <w:szCs w:val="21"/>
            <w:highlight w:val="yellow"/>
            <w:rPrChange w:id="7" w:author="vicky song" w:date="2020-03-26T14:24:00Z">
              <w:rPr>
                <w:rFonts w:ascii="Times New Roman" w:hAnsi="Times New Roman" w:cs="Times New Roman" w:hint="eastAsia"/>
                <w:kern w:val="0"/>
                <w:szCs w:val="21"/>
              </w:rPr>
            </w:rPrChange>
          </w:rPr>
          <w:t>）</w:t>
        </w:r>
      </w:ins>
    </w:p>
    <w:p w14:paraId="3174AE09" w14:textId="60C7C36F" w:rsidR="00F82470" w:rsidRPr="00223DE7" w:rsidRDefault="00F82470" w:rsidP="00223DE7"/>
    <w:p w14:paraId="67570D58" w14:textId="6A4C97C4" w:rsidR="002B0C12" w:rsidRDefault="0014449C" w:rsidP="0039718F">
      <w:pPr>
        <w:pStyle w:val="2"/>
      </w:pPr>
      <w:r>
        <w:rPr>
          <w:rFonts w:hint="eastAsia"/>
        </w:rPr>
        <w:lastRenderedPageBreak/>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w:t>
      </w:r>
      <w:commentRangeStart w:id="8"/>
      <w:r w:rsidR="000765E1">
        <w:rPr>
          <w:rFonts w:hint="eastAsia"/>
        </w:rPr>
        <w:t>部分</w:t>
      </w:r>
      <w:r w:rsidR="001E0AB5">
        <w:rPr>
          <w:rFonts w:hint="eastAsia"/>
        </w:rPr>
        <w:t>（弱纹理和重复纹理区）</w:t>
      </w:r>
      <w:commentRangeEnd w:id="8"/>
      <w:r w:rsidR="007C790A">
        <w:rPr>
          <w:rStyle w:val="a9"/>
        </w:rPr>
        <w:commentReference w:id="8"/>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w:t>
      </w:r>
      <w:r w:rsidR="00CD3BD1">
        <w:rPr>
          <w:rFonts w:hint="eastAsia"/>
        </w:rPr>
        <w:lastRenderedPageBreak/>
        <w:t>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D03070"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w:t>
      </w:r>
      <w:commentRangeStart w:id="9"/>
      <w:r w:rsidR="0003203D">
        <w:rPr>
          <w:rFonts w:hint="eastAsia"/>
        </w:rPr>
        <w:t>图1（a），（b）</w:t>
      </w:r>
      <w:commentRangeEnd w:id="9"/>
      <w:r w:rsidR="007C790A">
        <w:rPr>
          <w:rStyle w:val="a9"/>
        </w:rPr>
        <w:commentReference w:id="9"/>
      </w:r>
      <w:r w:rsidR="0003203D">
        <w:rPr>
          <w:rFonts w:hint="eastAsia"/>
        </w:rPr>
        <w:t>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10">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11">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12">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13">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lastRenderedPageBreak/>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and algorithm 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076" type="#_x0000_t75" style="width:25.5pt;height:15pt" o:ole="">
            <v:imagedata r:id="rId114" o:title=""/>
          </v:shape>
          <o:OLEObject Type="Embed" ProgID="Equation.DSMT4" ShapeID="_x0000_i1076" DrawAspect="Content" ObjectID="_1649401407" r:id="rId115"/>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077" type="#_x0000_t75" style="width:155.25pt;height:18pt" o:ole="">
            <v:imagedata r:id="rId116" o:title=""/>
          </v:shape>
          <o:OLEObject Type="Embed" ProgID="Equation.DSMT4" ShapeID="_x0000_i1077" DrawAspect="Content" ObjectID="_1649401408" r:id="rId117"/>
        </w:object>
      </w:r>
      <w:r w:rsidR="00827FA2">
        <w:t xml:space="preserve">                 </w:t>
      </w:r>
      <w:r w:rsidR="00CE1C3F">
        <w:t xml:space="preserve">(12) </w:t>
      </w:r>
    </w:p>
    <w:p w14:paraId="697C7C61" w14:textId="70791644" w:rsidR="00A82D8C" w:rsidRDefault="00A84BF9" w:rsidP="00A0512C">
      <w:r>
        <w:rPr>
          <w:rFonts w:hint="eastAsia"/>
        </w:rPr>
        <w:t>若</w:t>
      </w:r>
      <w:r w:rsidRPr="00A84BF9">
        <w:rPr>
          <w:position w:val="-10"/>
        </w:rPr>
        <w:object w:dxaOrig="740" w:dyaOrig="320" w14:anchorId="1825770E">
          <v:shape id="_x0000_i1078" type="#_x0000_t75" style="width:37.5pt;height:15.75pt" o:ole="">
            <v:imagedata r:id="rId118" o:title=""/>
          </v:shape>
          <o:OLEObject Type="Embed" ProgID="Equation.DSMT4" ShapeID="_x0000_i1078" DrawAspect="Content" ObjectID="_1649401409" r:id="rId119"/>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079" type="#_x0000_t75" style="width:15pt;height:18pt" o:ole="">
            <v:imagedata r:id="rId120" o:title=""/>
          </v:shape>
          <o:OLEObject Type="Embed" ProgID="Equation.DSMT4" ShapeID="_x0000_i1079" DrawAspect="Content" ObjectID="_1649401410" r:id="rId121"/>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080" type="#_x0000_t75" style="width:66pt;height:18pt" o:ole="">
            <v:imagedata r:id="rId122" o:title=""/>
          </v:shape>
          <o:OLEObject Type="Embed" ProgID="Equation.DSMT4" ShapeID="_x0000_i1080" DrawAspect="Content" ObjectID="_1649401411" r:id="rId123"/>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081" type="#_x0000_t75" style="width:140.25pt;height:18pt" o:ole="">
            <v:imagedata r:id="rId124" o:title=""/>
          </v:shape>
          <o:OLEObject Type="Embed" ProgID="Equation.DSMT4" ShapeID="_x0000_i1081" DrawAspect="Content" ObjectID="_1649401412" r:id="rId125"/>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082" type="#_x0000_t75" style="width:15pt;height:18pt" o:ole="">
            <v:imagedata r:id="rId126" o:title=""/>
          </v:shape>
          <o:OLEObject Type="Embed" ProgID="Equation.DSMT4" ShapeID="_x0000_i1082" DrawAspect="Content" ObjectID="_1649401413" r:id="rId127"/>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083" type="#_x0000_t75" style="width:15.75pt;height:18pt" o:ole="">
            <v:imagedata r:id="rId128" o:title=""/>
          </v:shape>
          <o:OLEObject Type="Embed" ProgID="Equation.DSMT4" ShapeID="_x0000_i1083" DrawAspect="Content" ObjectID="_1649401414" r:id="rId129"/>
        </w:object>
      </w:r>
      <w:r w:rsidR="00F83DCE">
        <w:rPr>
          <w:rFonts w:hint="eastAsia"/>
        </w:rPr>
        <w:t>。</w:t>
      </w:r>
    </w:p>
    <w:p w14:paraId="0578CBDF" w14:textId="79A7CDA0" w:rsidR="00051AE6" w:rsidRDefault="00F83DCE" w:rsidP="003E0758">
      <w:r>
        <w:tab/>
      </w:r>
      <w:r>
        <w:rPr>
          <w:rFonts w:hint="eastAsia"/>
        </w:rPr>
        <w:t>我们</w:t>
      </w:r>
      <w:r w:rsidR="007F31A0">
        <w:rPr>
          <w:rFonts w:hint="eastAsia"/>
        </w:rPr>
        <w:t>考虑了两种插值策略来组合插值—背景插值和区域投票插值。</w:t>
      </w:r>
      <w:r w:rsidR="00252503">
        <w:rPr>
          <w:rFonts w:hint="eastAsia"/>
        </w:rPr>
        <w:t>定义背景插值和区域投票插值得到的填充值分别为</w:t>
      </w:r>
      <w:r w:rsidR="00252503" w:rsidRPr="00B77AD7">
        <w:rPr>
          <w:position w:val="-6"/>
        </w:rPr>
        <w:object w:dxaOrig="380" w:dyaOrig="320" w14:anchorId="1FCCDD6F">
          <v:shape id="_x0000_i1084" type="#_x0000_t75" style="width:18.75pt;height:15.75pt" o:ole="">
            <v:imagedata r:id="rId130" o:title=""/>
          </v:shape>
          <o:OLEObject Type="Embed" ProgID="Equation.DSMT4" ShapeID="_x0000_i1084" DrawAspect="Content" ObjectID="_1649401415" r:id="rId131"/>
        </w:object>
      </w:r>
      <w:r w:rsidR="00252503">
        <w:rPr>
          <w:rFonts w:hint="eastAsia"/>
        </w:rPr>
        <w:t>和</w:t>
      </w:r>
      <w:r w:rsidR="00252503" w:rsidRPr="00B77AD7">
        <w:rPr>
          <w:position w:val="-6"/>
        </w:rPr>
        <w:object w:dxaOrig="340" w:dyaOrig="320" w14:anchorId="1157B2CF">
          <v:shape id="_x0000_i1085" type="#_x0000_t75" style="width:16.5pt;height:15.75pt" o:ole="">
            <v:imagedata r:id="rId132" o:title=""/>
          </v:shape>
          <o:OLEObject Type="Embed" ProgID="Equation.DSMT4" ShapeID="_x0000_i1085" DrawAspect="Content" ObjectID="_1649401416" r:id="rId133"/>
        </w:object>
      </w:r>
      <w:r w:rsidR="00252503">
        <w:rPr>
          <w:rFonts w:hint="eastAsia"/>
        </w:rPr>
        <w:t>，最终的填充值为</w:t>
      </w:r>
      <m:oMath>
        <m:r>
          <w:rPr>
            <w:rFonts w:ascii="Cambria Math" w:hAnsi="Cambria Math"/>
          </w:rPr>
          <m:t>d</m:t>
        </m:r>
        <m:r>
          <m:rPr>
            <m:scr m:val="script"/>
          </m:rPr>
          <w:rPr>
            <w:rFonts w:ascii="Cambria Math" w:hAnsi="Cambria Math"/>
          </w:rPr>
          <m:t>=F(</m:t>
        </m:r>
        <m:sSup>
          <m:sSupPr>
            <m:ctrlPr>
              <w:rPr>
                <w:rFonts w:ascii="Cambria Math" w:hAnsi="Cambria Math"/>
                <w:i/>
              </w:rPr>
            </m:ctrlPr>
          </m:sSupPr>
          <m:e>
            <m:r>
              <w:rPr>
                <w:rFonts w:ascii="Cambria Math" w:hAnsi="Cambria Math"/>
              </w:rPr>
              <m:t>d</m:t>
            </m:r>
          </m:e>
          <m:sup>
            <m:r>
              <w:rPr>
                <w:rFonts w:ascii="Cambria Math" w:hAnsi="Cambria Math"/>
              </w:rPr>
              <m:t>bg</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rv</m:t>
            </m:r>
          </m:sup>
        </m:sSup>
        <m:r>
          <w:rPr>
            <w:rFonts w:ascii="Cambria Math" w:hAnsi="Cambria Math"/>
          </w:rPr>
          <m:t>)</m:t>
        </m:r>
      </m:oMath>
      <w:r w:rsidR="00252503">
        <w:rPr>
          <w:rFonts w:hint="eastAsia"/>
        </w:rPr>
        <w:t>。</w:t>
      </w:r>
    </w:p>
    <w:p w14:paraId="04040D35" w14:textId="2DFF54C0" w:rsidR="00F83DCE" w:rsidRDefault="007F31A0" w:rsidP="00BC78F5">
      <w:pPr>
        <w:ind w:firstLine="420"/>
      </w:pPr>
      <w:r>
        <w:rPr>
          <w:rFonts w:hint="eastAsia"/>
        </w:rPr>
        <w:t>背景插值是一种简单高效的插值策略，</w:t>
      </w:r>
      <m:oMath>
        <m:sSup>
          <m:sSupPr>
            <m:ctrlPr>
              <w:rPr>
                <w:rFonts w:ascii="Cambria Math" w:hAnsi="Cambria Math"/>
                <w:i/>
              </w:rPr>
            </m:ctrlPr>
          </m:sSupPr>
          <m:e>
            <m:r>
              <w:rPr>
                <w:rFonts w:ascii="Cambria Math" w:hAnsi="Cambria Math"/>
              </w:rPr>
              <m:t>d</m:t>
            </m:r>
          </m:e>
          <m:sup>
            <m:r>
              <w:rPr>
                <w:rFonts w:ascii="Cambria Math" w:hAnsi="Cambria Math"/>
              </w:rPr>
              <m:t>bg</m:t>
            </m:r>
          </m:sup>
        </m:sSup>
      </m:oMath>
      <w:r>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w:t>
      </w:r>
      <w:commentRangeStart w:id="10"/>
      <w:r w:rsidR="000406A8">
        <w:rPr>
          <w:rFonts w:hint="eastAsia"/>
        </w:rPr>
        <w:t>公式如下：</w:t>
      </w:r>
      <w:commentRangeEnd w:id="10"/>
      <w:r w:rsidR="00051AE6">
        <w:rPr>
          <w:rStyle w:val="a9"/>
        </w:rPr>
        <w:commentReference w:id="10"/>
      </w:r>
    </w:p>
    <w:p w14:paraId="3B65CD86" w14:textId="3D86D390" w:rsidR="007F31A0" w:rsidRDefault="007F31A0" w:rsidP="007F31A0">
      <w:pPr>
        <w:pStyle w:val="MTDisplayEquation"/>
      </w:pPr>
      <w:r>
        <w:tab/>
      </w:r>
      <w:r w:rsidR="00BC78F5" w:rsidRPr="000406A8">
        <w:rPr>
          <w:position w:val="-12"/>
        </w:rPr>
        <w:object w:dxaOrig="3180" w:dyaOrig="380" w14:anchorId="7EDC7128">
          <v:shape id="_x0000_i1086" type="#_x0000_t75" style="width:158.25pt;height:18.75pt" o:ole="">
            <v:imagedata r:id="rId134" o:title=""/>
          </v:shape>
          <o:OLEObject Type="Embed" ProgID="Equation.DSMT4" ShapeID="_x0000_i1086" DrawAspect="Content" ObjectID="_1649401417" r:id="rId135"/>
        </w:object>
      </w:r>
    </w:p>
    <w:p w14:paraId="6CF7CA96" w14:textId="32FEA6F0" w:rsidR="009A5C80" w:rsidRDefault="00E945D0" w:rsidP="000406A8">
      <w:r>
        <w:rPr>
          <w:rFonts w:hint="eastAsia"/>
        </w:rPr>
        <w:t>式中，</w:t>
      </w:r>
      <w:r w:rsidR="00517061" w:rsidRPr="00E945D0">
        <w:rPr>
          <w:position w:val="-12"/>
        </w:rPr>
        <w:object w:dxaOrig="380" w:dyaOrig="380" w14:anchorId="0774717B">
          <v:shape id="_x0000_i1087" type="#_x0000_t75" style="width:18.75pt;height:18.75pt" o:ole="">
            <v:imagedata r:id="rId136" o:title=""/>
          </v:shape>
          <o:OLEObject Type="Embed" ProgID="Equation.DSMT4" ShapeID="_x0000_i1087" DrawAspect="Content" ObjectID="_1649401418" r:id="rId137"/>
        </w:object>
      </w:r>
      <w:r>
        <w:rPr>
          <w:rFonts w:hint="eastAsia"/>
        </w:rPr>
        <w:t>和</w:t>
      </w:r>
      <w:r w:rsidR="00517061" w:rsidRPr="00E945D0">
        <w:rPr>
          <w:position w:val="-12"/>
        </w:rPr>
        <w:object w:dxaOrig="400" w:dyaOrig="380" w14:anchorId="11723BF6">
          <v:shape id="_x0000_i1088" type="#_x0000_t75" style="width:19.5pt;height:18.75pt" o:ole="">
            <v:imagedata r:id="rId138" o:title=""/>
          </v:shape>
          <o:OLEObject Type="Embed" ProgID="Equation.DSMT4" ShapeID="_x0000_i1088" DrawAspect="Content" ObjectID="_1649401419" r:id="rId139"/>
        </w:object>
      </w:r>
      <w:r>
        <w:rPr>
          <w:rFonts w:hint="eastAsia"/>
        </w:rPr>
        <w:t>分别是从目标点</w:t>
      </w:r>
      <w:r w:rsidRPr="00E945D0">
        <w:rPr>
          <w:position w:val="-10"/>
        </w:rPr>
        <w:object w:dxaOrig="240" w:dyaOrig="260" w14:anchorId="06F248EC">
          <v:shape id="_x0000_i1089" type="#_x0000_t75" style="width:12pt;height:13.5pt" o:ole="">
            <v:imagedata r:id="rId140" o:title=""/>
          </v:shape>
          <o:OLEObject Type="Embed" ProgID="Equation.DSMT4" ShapeID="_x0000_i1089" DrawAspect="Content" ObjectID="_1649401420" r:id="rId141"/>
        </w:object>
      </w:r>
      <w:r>
        <w:rPr>
          <w:rFonts w:hint="eastAsia"/>
        </w:rPr>
        <w:t>水平向左和向右</w:t>
      </w:r>
      <w:r w:rsidRPr="00E945D0">
        <w:rPr>
          <w:position w:val="-6"/>
        </w:rPr>
        <w:object w:dxaOrig="240" w:dyaOrig="220" w14:anchorId="13CA300A">
          <v:shape id="_x0000_i1090" type="#_x0000_t75" style="width:12pt;height:11.25pt" o:ole="">
            <v:imagedata r:id="rId142" o:title=""/>
          </v:shape>
          <o:OLEObject Type="Embed" ProgID="Equation.DSMT4" ShapeID="_x0000_i1090" DrawAspect="Content" ObjectID="_1649401421" r:id="rId143"/>
        </w:object>
      </w:r>
      <w:r w:rsidR="00BC78F5">
        <w:rPr>
          <w:rFonts w:hint="eastAsia"/>
        </w:rPr>
        <w:t>距离内</w:t>
      </w:r>
      <w:r>
        <w:rPr>
          <w:rFonts w:hint="eastAsia"/>
        </w:rPr>
        <w:t>找到的第一个合理点</w:t>
      </w:r>
      <w:r w:rsidR="00517061">
        <w:rPr>
          <w:rFonts w:hint="eastAsia"/>
        </w:rPr>
        <w:t>，</w:t>
      </w:r>
      <w:r w:rsidR="00517061" w:rsidRPr="00517061">
        <w:rPr>
          <w:position w:val="-6"/>
        </w:rPr>
        <w:object w:dxaOrig="240" w:dyaOrig="220" w14:anchorId="721D4F42">
          <v:shape id="_x0000_i1091" type="#_x0000_t75" style="width:12pt;height:11.25pt" o:ole="">
            <v:imagedata r:id="rId144" o:title=""/>
          </v:shape>
          <o:OLEObject Type="Embed" ProgID="Equation.DSMT4" ShapeID="_x0000_i1091" DrawAspect="Content" ObjectID="_1649401422" r:id="rId145"/>
        </w:object>
      </w:r>
      <w:r w:rsidR="00633886">
        <w:rPr>
          <w:rFonts w:hint="eastAsia"/>
        </w:rPr>
        <w:t>设置越大</w:t>
      </w:r>
      <w:r w:rsidR="00517061">
        <w:rPr>
          <w:rFonts w:hint="eastAsia"/>
        </w:rPr>
        <w:t>，搜索距离越远，</w:t>
      </w:r>
      <w:r w:rsidR="00E56D1E">
        <w:rPr>
          <w:rFonts w:hint="eastAsia"/>
        </w:rPr>
        <w:t>更容易找到合理点，但可靠性越低。</w:t>
      </w:r>
    </w:p>
    <w:p w14:paraId="6D87041D" w14:textId="6EC0EA17"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092" type="#_x0000_t75" style="width:18pt;height:18.75pt" o:ole="">
            <v:imagedata r:id="rId146" o:title=""/>
          </v:shape>
          <o:OLEObject Type="Embed" ProgID="Equation.DSMT4" ShapeID="_x0000_i1092" DrawAspect="Content" ObjectID="_1649401423" r:id="rId147"/>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093" type="#_x0000_t75" style="width:15pt;height:19.5pt" o:ole="">
            <v:imagedata r:id="rId148" o:title=""/>
          </v:shape>
          <o:OLEObject Type="Embed" ProgID="Equation.DSMT4" ShapeID="_x0000_i1093" DrawAspect="Content" ObjectID="_1649401424" r:id="rId149"/>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094" type="#_x0000_t75" style="width:15pt;height:18.75pt" o:ole="">
            <v:imagedata r:id="rId150" o:title=""/>
          </v:shape>
          <o:OLEObject Type="Embed" ProgID="Equation.DSMT4" ShapeID="_x0000_i1094" DrawAspect="Content" ObjectID="_1649401425" r:id="rId151"/>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095" type="#_x0000_t75" style="width:16.5pt;height:15.75pt" o:ole="">
            <v:imagedata r:id="rId152" o:title=""/>
          </v:shape>
          <o:OLEObject Type="Embed" ProgID="Equation.DSMT4" ShapeID="_x0000_i1095" DrawAspect="Content" ObjectID="_1649401426" r:id="rId153"/>
        </w:object>
      </w:r>
      <w:r w:rsidR="00C645DA">
        <w:rPr>
          <w:rFonts w:hint="eastAsia"/>
        </w:rPr>
        <w:t>的情况下，</w:t>
      </w:r>
      <w:r w:rsidR="00205A66">
        <w:rPr>
          <w:rFonts w:hint="eastAsia"/>
        </w:rPr>
        <w:t>将</w:t>
      </w:r>
      <w:r w:rsidR="00205A66" w:rsidRPr="00C645DA">
        <w:rPr>
          <w:position w:val="-14"/>
        </w:rPr>
        <w:object w:dxaOrig="300" w:dyaOrig="400" w14:anchorId="0C906244">
          <v:shape id="_x0000_i1096" type="#_x0000_t75" style="width:15pt;height:19.5pt" o:ole="">
            <v:imagedata r:id="rId148" o:title=""/>
          </v:shape>
          <o:OLEObject Type="Embed" ProgID="Equation.DSMT4" ShapeID="_x0000_i1096" DrawAspect="Content" ObjectID="_1649401427" r:id="rId154"/>
        </w:object>
      </w:r>
      <w:r w:rsidR="00205A66">
        <w:rPr>
          <w:rFonts w:hint="eastAsia"/>
        </w:rPr>
        <w:t>赋给</w:t>
      </w:r>
      <m:oMath>
        <m:sSup>
          <m:sSupPr>
            <m:ctrlPr>
              <w:ins w:id="11" w:author="vicky song" w:date="2020-03-25T08:25:00Z">
                <w:rPr>
                  <w:rFonts w:ascii="Cambria Math" w:hAnsi="Cambria Math"/>
                  <w:i/>
                </w:rPr>
              </w:ins>
            </m:ctrlPr>
          </m:sSupPr>
          <m:e>
            <m:r>
              <w:ins w:id="12" w:author="vicky song" w:date="2020-03-25T08:25:00Z">
                <w:rPr>
                  <w:rFonts w:ascii="Cambria Math" w:hAnsi="Cambria Math"/>
                </w:rPr>
                <m:t>d</m:t>
              </w:ins>
            </m:r>
          </m:e>
          <m:sup>
            <m:r>
              <w:ins w:id="13" w:author="vicky song" w:date="2020-03-25T08:25:00Z">
                <w:rPr>
                  <w:rFonts w:ascii="Cambria Math" w:hAnsi="Cambria Math"/>
                </w:rPr>
                <m:t>rv</m:t>
              </w:ins>
            </m:r>
          </m:sup>
        </m:sSup>
      </m:oMath>
      <w:del w:id="14" w:author="vicky song" w:date="2020-03-25T08:25:00Z">
        <w:r w:rsidR="00051AE6" w:rsidRPr="00205A66" w:rsidDel="00051AE6">
          <w:rPr>
            <w:position w:val="-6"/>
          </w:rPr>
          <w:object w:dxaOrig="220" w:dyaOrig="279" w14:anchorId="0E8A415B">
            <v:shape id="_x0000_i1097" type="#_x0000_t75" style="width:4.5pt;height:13.5pt" o:ole="">
              <v:imagedata r:id="rId155" o:title=""/>
            </v:shape>
            <o:OLEObject Type="Embed" ProgID="Equation.DSMT4" ShapeID="_x0000_i1097" DrawAspect="Content" ObjectID="_1649401428" r:id="rId156"/>
          </w:object>
        </w:r>
      </w:del>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098" type="#_x0000_t75" style="width:38.25pt;height:18.75pt" o:ole="">
            <v:imagedata r:id="rId157" o:title=""/>
          </v:shape>
          <o:OLEObject Type="Embed" ProgID="Equation.DSMT4" ShapeID="_x0000_i1098" DrawAspect="Content" ObjectID="_1649401429" r:id="rId158"/>
        </w:object>
      </w:r>
      <w:r>
        <w:rPr>
          <w:rFonts w:hint="eastAsia"/>
        </w:rPr>
        <w:t>，</w:t>
      </w:r>
      <w:r w:rsidR="00A67EB4" w:rsidRPr="00A67EB4">
        <w:rPr>
          <w:position w:val="-32"/>
        </w:rPr>
        <w:object w:dxaOrig="1320" w:dyaOrig="760" w14:anchorId="4B8287EA">
          <v:shape id="_x0000_i1099" type="#_x0000_t75" style="width:66pt;height:38.25pt" o:ole="">
            <v:imagedata r:id="rId159" o:title=""/>
          </v:shape>
          <o:OLEObject Type="Embed" ProgID="Equation.DSMT4" ShapeID="_x0000_i1099" DrawAspect="Content" ObjectID="_1649401430" r:id="rId160"/>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100" type="#_x0000_t75" style="width:12pt;height:18pt" o:ole="">
            <v:imagedata r:id="rId161" o:title=""/>
          </v:shape>
          <o:OLEObject Type="Embed" ProgID="Equation.DSMT4" ShapeID="_x0000_i1100" DrawAspect="Content" ObjectID="_1649401431" r:id="rId162"/>
        </w:object>
      </w:r>
      <w:r>
        <w:rPr>
          <w:rFonts w:hint="eastAsia"/>
        </w:rPr>
        <w:t>和</w:t>
      </w:r>
      <w:r w:rsidRPr="00C645DA">
        <w:rPr>
          <w:position w:val="-12"/>
        </w:rPr>
        <w:object w:dxaOrig="300" w:dyaOrig="360" w14:anchorId="66BE9E13">
          <v:shape id="_x0000_i1101" type="#_x0000_t75" style="width:15pt;height:18pt" o:ole="">
            <v:imagedata r:id="rId163" o:title=""/>
          </v:shape>
          <o:OLEObject Type="Embed" ProgID="Equation.DSMT4" ShapeID="_x0000_i1101" DrawAspect="Content" ObjectID="_1649401432" r:id="rId164"/>
        </w:object>
      </w:r>
      <w:r>
        <w:rPr>
          <w:rFonts w:hint="eastAsia"/>
        </w:rPr>
        <w:t>是两个</w:t>
      </w:r>
      <w:r w:rsidR="00205A66">
        <w:rPr>
          <w:rFonts w:hint="eastAsia"/>
        </w:rPr>
        <w:t>阈值。区域投票策略在十字交叉区域内进行，保证了其较高的可靠性，</w:t>
      </w:r>
      <w:r w:rsidR="00205A66">
        <w:rPr>
          <w:rFonts w:hint="eastAsia"/>
        </w:rPr>
        <w:lastRenderedPageBreak/>
        <w:t>但是在部分遮挡区，由于生成的十字交叉区域过小或者区域内合理点数目过少导致不能满足条件</w:t>
      </w:r>
      <w:r w:rsidR="00205A66" w:rsidRPr="00205A66">
        <w:rPr>
          <w:position w:val="-10"/>
        </w:rPr>
        <w:object w:dxaOrig="340" w:dyaOrig="320" w14:anchorId="69767B35">
          <v:shape id="_x0000_i1102" type="#_x0000_t75" style="width:16.5pt;height:15.75pt" o:ole="">
            <v:imagedata r:id="rId165" o:title=""/>
          </v:shape>
          <o:OLEObject Type="Embed" ProgID="Equation.DSMT4" ShapeID="_x0000_i1102" DrawAspect="Content" ObjectID="_1649401433" r:id="rId166"/>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402B0B23" w:rsidR="009A5C80" w:rsidRDefault="009A5C80" w:rsidP="00B77AD7">
      <w:pPr>
        <w:pStyle w:val="MTDisplayEquation"/>
        <w:ind w:firstLineChars="200"/>
      </w:pPr>
      <w:r>
        <w:rPr>
          <w:rFonts w:hint="eastAsia"/>
        </w:rPr>
        <w:t>本文提出</w:t>
      </w:r>
      <w:r w:rsidR="0052152A">
        <w:rPr>
          <w:rFonts w:hint="eastAsia"/>
        </w:rPr>
        <w:t>的</w:t>
      </w:r>
      <w:r>
        <w:rPr>
          <w:rFonts w:hint="eastAsia"/>
        </w:rPr>
        <w:t>背景插值和区域投票相结合的</w:t>
      </w:r>
      <w:r w:rsidR="0052152A">
        <w:rPr>
          <w:rFonts w:hint="eastAsia"/>
        </w:rPr>
        <w:t>组合</w:t>
      </w:r>
      <w:r>
        <w:rPr>
          <w:rFonts w:hint="eastAsia"/>
        </w:rPr>
        <w:t>插值</w:t>
      </w:r>
      <w:r w:rsidR="00B77AD7">
        <w:rPr>
          <w:rFonts w:hint="eastAsia"/>
        </w:rPr>
        <w:t>策略</w:t>
      </w:r>
      <w:r w:rsidR="0052152A">
        <w:rPr>
          <w:rFonts w:hint="eastAsia"/>
        </w:rPr>
        <w:t>，</w:t>
      </w:r>
      <w:r w:rsidR="00252503">
        <w:rPr>
          <w:rFonts w:hint="eastAsia"/>
        </w:rPr>
        <w:t>具体思想如下：当背景插值或区域投票</w:t>
      </w:r>
      <w:r w:rsidR="00633886">
        <w:rPr>
          <w:rFonts w:hint="eastAsia"/>
        </w:rPr>
        <w:t>没能找到填充值的情况下，把</w:t>
      </w:r>
      <w:r w:rsidR="00252503" w:rsidRPr="00B77AD7">
        <w:rPr>
          <w:position w:val="-4"/>
        </w:rPr>
        <w:object w:dxaOrig="300" w:dyaOrig="260" w14:anchorId="68F17E52">
          <v:shape id="_x0000_i1103" type="#_x0000_t75" style="width:15pt;height:13.5pt" o:ole="">
            <v:imagedata r:id="rId167" o:title=""/>
          </v:shape>
          <o:OLEObject Type="Embed" ProgID="Equation.DSMT4" ShapeID="_x0000_i1103" DrawAspect="Content" ObjectID="_1649401434" r:id="rId168"/>
        </w:object>
      </w:r>
      <w:r w:rsidR="00252503">
        <w:rPr>
          <w:rFonts w:hint="eastAsia"/>
        </w:rPr>
        <w:t>赋给</w:t>
      </w:r>
      <w:r w:rsidR="00252503" w:rsidRPr="00B77AD7">
        <w:rPr>
          <w:position w:val="-6"/>
        </w:rPr>
        <w:object w:dxaOrig="380" w:dyaOrig="320" w14:anchorId="13880B80">
          <v:shape id="_x0000_i1104" type="#_x0000_t75" style="width:18.75pt;height:15.75pt" o:ole="">
            <v:imagedata r:id="rId130" o:title=""/>
          </v:shape>
          <o:OLEObject Type="Embed" ProgID="Equation.DSMT4" ShapeID="_x0000_i1104" DrawAspect="Content" ObjectID="_1649401435" r:id="rId169"/>
        </w:object>
      </w:r>
      <w:r w:rsidR="00252503">
        <w:rPr>
          <w:rFonts w:hint="eastAsia"/>
        </w:rPr>
        <w:t>或者</w:t>
      </w:r>
      <w:r w:rsidR="00252503" w:rsidRPr="00B77AD7">
        <w:rPr>
          <w:position w:val="-6"/>
        </w:rPr>
        <w:object w:dxaOrig="340" w:dyaOrig="320" w14:anchorId="652DDCB4">
          <v:shape id="_x0000_i1105" type="#_x0000_t75" style="width:16.5pt;height:15.75pt" o:ole="">
            <v:imagedata r:id="rId132" o:title=""/>
          </v:shape>
          <o:OLEObject Type="Embed" ProgID="Equation.DSMT4" ShapeID="_x0000_i1105" DrawAspect="Content" ObjectID="_1649401436" r:id="rId170"/>
        </w:object>
      </w:r>
      <w:r w:rsidR="00252503">
        <w:rPr>
          <w:rFonts w:hint="eastAsia"/>
        </w:rPr>
        <w:t>；</w:t>
      </w:r>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m:oMath>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rv</m:t>
            </m:r>
          </m:sup>
        </m:sSup>
      </m:oMath>
      <w:r w:rsidR="00252503">
        <w:rPr>
          <w:rFonts w:hint="eastAsia"/>
        </w:rPr>
        <w:t>；</w:t>
      </w:r>
      <w:r w:rsidR="00B77AD7">
        <w:rPr>
          <w:rFonts w:hint="eastAsia"/>
        </w:rPr>
        <w:t>而</w:t>
      </w:r>
      <w:r w:rsidR="00560DAD">
        <w:rPr>
          <w:rFonts w:hint="eastAsia"/>
        </w:rPr>
        <w:t>针对遮挡点，</w:t>
      </w:r>
      <w:r w:rsidR="003E40A7">
        <w:rPr>
          <w:rFonts w:hint="eastAsia"/>
        </w:rPr>
        <w:t>用背景插值和区域投票分别计算填充值，</w:t>
      </w:r>
      <w:r w:rsidR="00643DD9">
        <w:rPr>
          <w:rFonts w:hint="eastAsia"/>
        </w:rPr>
        <w:t>最终填充值选择公式如</w:t>
      </w:r>
      <w:r w:rsidR="006C1E66">
        <w:rPr>
          <w:rFonts w:hint="eastAsia"/>
        </w:rPr>
        <w:t>(X</w:t>
      </w:r>
      <w:r w:rsidR="006C1E66">
        <w:t>)</w:t>
      </w:r>
      <w:r w:rsidR="006C1E66">
        <w:rPr>
          <w:rFonts w:hint="eastAsia"/>
        </w:rPr>
        <w:t>所示</w:t>
      </w:r>
      <w:r w:rsidR="00643DD9">
        <w:rPr>
          <w:rFonts w:hint="eastAsia"/>
        </w:rPr>
        <w:t>：</w:t>
      </w:r>
      <w:r w:rsidR="006C1E66" w:rsidDel="006C1E66">
        <w:rPr>
          <w:rFonts w:hint="eastAsia"/>
        </w:rPr>
        <w:t xml:space="preserve"> </w:t>
      </w:r>
    </w:p>
    <w:p w14:paraId="4E57051F" w14:textId="6A933A96" w:rsidR="00633886" w:rsidRDefault="00633886" w:rsidP="00633886">
      <w:pPr>
        <w:pStyle w:val="MTDisplayEquation"/>
      </w:pPr>
      <w:r>
        <w:tab/>
      </w:r>
      <w:r w:rsidRPr="00633886">
        <w:rPr>
          <w:position w:val="-4"/>
        </w:rPr>
        <w:object w:dxaOrig="180" w:dyaOrig="279" w14:anchorId="34972A2D">
          <v:shape id="_x0000_i1106" type="#_x0000_t75" style="width:9pt;height:13.5pt" o:ole="">
            <v:imagedata r:id="rId171" o:title=""/>
          </v:shape>
          <o:OLEObject Type="Embed" ProgID="Equation.DSMT4" ShapeID="_x0000_i1106" DrawAspect="Content" ObjectID="_1649401437" r:id="rId172"/>
        </w:object>
      </w:r>
      <w:r>
        <w:tab/>
      </w:r>
    </w:p>
    <w:p w14:paraId="2D3B7BB0" w14:textId="59D72090" w:rsidR="00633886" w:rsidRPr="00633886" w:rsidRDefault="00633886" w:rsidP="00633886">
      <w:pPr>
        <w:pStyle w:val="MTDisplayEquation"/>
      </w:pPr>
      <w:r>
        <w:tab/>
      </w:r>
      <w:r w:rsidR="006A661A" w:rsidRPr="006A661A">
        <w:rPr>
          <w:position w:val="-68"/>
        </w:rPr>
        <w:object w:dxaOrig="4700" w:dyaOrig="1480" w14:anchorId="70D9C99A">
          <v:shape id="_x0000_i1107" type="#_x0000_t75" style="width:234.75pt;height:73.5pt" o:ole="">
            <v:imagedata r:id="rId173" o:title=""/>
          </v:shape>
          <o:OLEObject Type="Embed" ProgID="Equation.DSMT4" ShapeID="_x0000_i1107" DrawAspect="Content" ObjectID="_1649401438" r:id="rId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C2BC0">
          <w:rPr>
            <w:noProof/>
          </w:rPr>
          <w:instrText>2</w:instrText>
        </w:r>
      </w:fldSimple>
      <w:r>
        <w:instrText>)</w:instrText>
      </w:r>
      <w:r>
        <w:fldChar w:fldCharType="end"/>
      </w:r>
    </w:p>
    <w:p w14:paraId="3CCDD9D8" w14:textId="77777777" w:rsidR="00633886" w:rsidRPr="00633886" w:rsidRDefault="00633886" w:rsidP="00633886"/>
    <w:p w14:paraId="28982848" w14:textId="7851E1F3" w:rsidR="00643DD9" w:rsidRPr="00633886" w:rsidRDefault="00643DD9" w:rsidP="00633886">
      <w:pPr>
        <w:rPr>
          <w:color w:val="000000" w:themeColor="text1"/>
        </w:rPr>
      </w:pPr>
    </w:p>
    <w:p w14:paraId="156B1410" w14:textId="4C14F08E" w:rsidR="006A6E4D" w:rsidRPr="008D1B4F" w:rsidRDefault="00DE2266" w:rsidP="006A661A">
      <w:pPr>
        <w:ind w:firstLine="420"/>
      </w:pPr>
      <w:r>
        <w:rPr>
          <w:rFonts w:hint="eastAsia"/>
        </w:rPr>
        <w:t>经过联合插值，</w:t>
      </w:r>
      <w:r w:rsidR="006A661A">
        <w:rPr>
          <w:rFonts w:hint="eastAsia"/>
        </w:rPr>
        <w:t>对于仍未完成插值的点</w:t>
      </w:r>
      <w:r w:rsidR="006A661A" w:rsidRPr="006A661A">
        <w:rPr>
          <w:position w:val="-10"/>
        </w:rPr>
        <w:object w:dxaOrig="859" w:dyaOrig="320" w14:anchorId="5ABE4C9D">
          <v:shape id="_x0000_i1108" type="#_x0000_t75" style="width:43.5pt;height:16.5pt" o:ole="">
            <v:imagedata r:id="rId175" o:title=""/>
          </v:shape>
          <o:OLEObject Type="Embed" ProgID="Equation.DSMT4" ShapeID="_x0000_i1108" DrawAspect="Content" ObjectID="_1649401439" r:id="rId176"/>
        </w:object>
      </w:r>
      <w:r w:rsidR="00170EC4">
        <w:rPr>
          <w:rFonts w:hint="eastAsia"/>
        </w:rPr>
        <w:t>,</w:t>
      </w:r>
      <w:r>
        <w:rPr>
          <w:rFonts w:hint="eastAsia"/>
        </w:rPr>
        <w:t>利用16方向插值</w:t>
      </w:r>
      <w:r w:rsidR="00DE2FE0">
        <w:rPr>
          <w:rFonts w:hint="eastAsia"/>
        </w:rPr>
        <w:t>【ADCensu】进行填充。最后为视差图执行</w:t>
      </w:r>
      <w:r w:rsidR="00DE2FE0" w:rsidRPr="00DE2FE0">
        <w:rPr>
          <w:position w:val="-6"/>
        </w:rPr>
        <w:object w:dxaOrig="460" w:dyaOrig="279" w14:anchorId="57E285CA">
          <v:shape id="_x0000_i1109" type="#_x0000_t75" style="width:23.25pt;height:13.5pt" o:ole="">
            <v:imagedata r:id="rId177" o:title=""/>
          </v:shape>
          <o:OLEObject Type="Embed" ProgID="Equation.DSMT4" ShapeID="_x0000_i1109" DrawAspect="Content" ObjectID="_1649401440" r:id="rId178"/>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599B6025" w14:textId="77777777" w:rsidR="006A661A" w:rsidRDefault="006A661A" w:rsidP="006A661A">
      <w:pPr>
        <w:ind w:firstLine="420"/>
      </w:pPr>
      <w:r>
        <w:rPr>
          <w:rFonts w:hint="eastAsia"/>
        </w:rPr>
        <w:t>实验在配置为Intel</w:t>
      </w:r>
      <w:r>
        <w:t>(R) Core(TM) i5-7300U CPU</w:t>
      </w:r>
      <w:r>
        <w:rPr>
          <w:rFonts w:hint="eastAsia"/>
        </w:rPr>
        <w:t>，</w:t>
      </w:r>
      <w:r>
        <w:t>2.60GHz</w:t>
      </w:r>
      <w:r>
        <w:rPr>
          <w:rFonts w:hint="eastAsia"/>
        </w:rPr>
        <w:t>主频，8GB内存的D</w:t>
      </w:r>
      <w:r>
        <w:t xml:space="preserve">ELL </w:t>
      </w:r>
      <w:r>
        <w:rPr>
          <w:rFonts w:hint="eastAsia"/>
        </w:rPr>
        <w:t>Latitude笔记本电脑上进行，用Visual</w:t>
      </w:r>
      <w:r>
        <w:t xml:space="preserve"> </w:t>
      </w:r>
      <w:r>
        <w:rPr>
          <w:rFonts w:hint="eastAsia"/>
        </w:rPr>
        <w:t>Studio</w:t>
      </w:r>
      <w:r>
        <w:t xml:space="preserve"> </w:t>
      </w:r>
      <w:r>
        <w:rPr>
          <w:rFonts w:hint="eastAsia"/>
        </w:rPr>
        <w:t>2019开发平台编写C++代码实现算法。数据集选用Middleburry上第二版的立体评测图片，包括</w:t>
      </w:r>
      <w:r>
        <w:t>Tsukuba</w:t>
      </w:r>
      <w:r>
        <w:rPr>
          <w:rFonts w:hint="eastAsia"/>
        </w:rPr>
        <w:t>、Venus、T</w:t>
      </w:r>
      <w:r>
        <w:t>eddy</w:t>
      </w:r>
      <w:r>
        <w:rPr>
          <w:rFonts w:hint="eastAsia"/>
        </w:rPr>
        <w:t>、Cones，并根据【CBCA】设置视差搜索范围分别为0~15、0~19、0~59、0~59px。参数设置如下：</w:t>
      </w:r>
    </w:p>
    <w:p w14:paraId="12E6835B" w14:textId="3B1617C9" w:rsidR="007E7924" w:rsidRDefault="007E7924" w:rsidP="007E7924">
      <w:pPr>
        <w:ind w:firstLine="420"/>
      </w:pPr>
      <w:r>
        <w:rPr>
          <w:rFonts w:hint="eastAsia"/>
        </w:rPr>
        <w:t>包括</w:t>
      </w:r>
      <w:r w:rsidR="00113AFE">
        <w:t>Tsukuba</w:t>
      </w:r>
      <w:r>
        <w:rPr>
          <w:rFonts w:hint="eastAsia"/>
        </w:rPr>
        <w:t>、Venus、</w:t>
      </w:r>
      <w:r w:rsidR="00113AFE">
        <w:rPr>
          <w:rFonts w:hint="eastAsia"/>
        </w:rPr>
        <w:t>T</w:t>
      </w:r>
      <w:r w:rsidR="00113AFE">
        <w:t>eddy</w:t>
      </w:r>
      <w:r w:rsidR="00113AFE">
        <w:rPr>
          <w:rFonts w:hint="eastAsia"/>
        </w:rPr>
        <w:t>、Cones</w:t>
      </w:r>
      <w:r>
        <w:rPr>
          <w:rFonts w:hint="eastAsia"/>
        </w:rPr>
        <w:t>四对图片，并</w:t>
      </w:r>
      <w:r w:rsidR="00113AFE">
        <w:rPr>
          <w:rFonts w:hint="eastAsia"/>
        </w:rPr>
        <w:t>根据【CBCA】</w:t>
      </w:r>
      <w:r>
        <w:rPr>
          <w:rFonts w:hint="eastAsia"/>
        </w:rPr>
        <w:t>设置视差搜索范围分别为</w:t>
      </w:r>
      <w:r w:rsidR="00113AFE">
        <w:rPr>
          <w:rFonts w:hint="eastAsia"/>
        </w:rPr>
        <w:t>0~15</w:t>
      </w:r>
      <w:r>
        <w:rPr>
          <w:rFonts w:hint="eastAsia"/>
        </w:rPr>
        <w:t>、</w:t>
      </w:r>
      <w:r w:rsidR="00113AFE">
        <w:rPr>
          <w:rFonts w:hint="eastAsia"/>
        </w:rPr>
        <w:t>0~19</w:t>
      </w:r>
      <w:r>
        <w:rPr>
          <w:rFonts w:hint="eastAsia"/>
        </w:rPr>
        <w:t>、</w:t>
      </w:r>
      <w:r w:rsidR="00113AFE">
        <w:rPr>
          <w:rFonts w:hint="eastAsia"/>
        </w:rPr>
        <w:t>0~59</w:t>
      </w:r>
      <w:r>
        <w:rPr>
          <w:rFonts w:hint="eastAsia"/>
        </w:rPr>
        <w:t>、</w:t>
      </w:r>
      <w:r w:rsidR="00113AFE">
        <w:rPr>
          <w:rFonts w:hint="eastAsia"/>
        </w:rPr>
        <w:t>0~59</w:t>
      </w:r>
      <w:r>
        <w:rPr>
          <w:rFonts w:hint="eastAsia"/>
        </w:rPr>
        <w:t>px。</w:t>
      </w:r>
    </w:p>
    <w:p w14:paraId="4F98421A" w14:textId="2453AAB1" w:rsidR="00351CE1" w:rsidRDefault="00351CE1" w:rsidP="007E7924">
      <w:pPr>
        <w:ind w:firstLine="420"/>
      </w:pPr>
      <w:r>
        <w:rPr>
          <w:rFonts w:hint="eastAsia"/>
        </w:rPr>
        <w:t>分别计算生成的视差图在非遮挡区、所有区域和视差不连续区的误匹配像素百分比，误差线设为1个像素。</w:t>
      </w:r>
    </w:p>
    <w:p w14:paraId="21079CFA" w14:textId="38C81B8C" w:rsidR="007E7924" w:rsidRDefault="007E7924" w:rsidP="007E7924">
      <w:pPr>
        <w:rPr>
          <w:b/>
          <w:bCs/>
          <w:sz w:val="24"/>
          <w:szCs w:val="28"/>
        </w:rPr>
      </w:pPr>
      <w:r w:rsidRPr="00113AFE">
        <w:rPr>
          <w:b/>
          <w:bCs/>
          <w:sz w:val="24"/>
          <w:szCs w:val="28"/>
        </w:rPr>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2061"/>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5" w:author="vicky song" w:date="2020-03-26T14:21:00Z">
          <w:tblPr>
            <w:tblpPr w:leftFromText="180" w:rightFromText="180" w:vertAnchor="page" w:horzAnchor="margin" w:tblpY="2061"/>
            <w:tblW w:w="10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04"/>
        <w:gridCol w:w="708"/>
        <w:gridCol w:w="708"/>
        <w:gridCol w:w="709"/>
        <w:gridCol w:w="709"/>
        <w:gridCol w:w="709"/>
        <w:gridCol w:w="710"/>
        <w:gridCol w:w="709"/>
        <w:gridCol w:w="709"/>
        <w:gridCol w:w="712"/>
        <w:gridCol w:w="6"/>
        <w:gridCol w:w="705"/>
        <w:gridCol w:w="709"/>
        <w:gridCol w:w="708"/>
        <w:gridCol w:w="6"/>
        <w:gridCol w:w="703"/>
        <w:gridCol w:w="6"/>
        <w:tblGridChange w:id="16">
          <w:tblGrid>
            <w:gridCol w:w="845"/>
            <w:gridCol w:w="708"/>
            <w:gridCol w:w="708"/>
            <w:gridCol w:w="709"/>
            <w:gridCol w:w="709"/>
            <w:gridCol w:w="709"/>
            <w:gridCol w:w="686"/>
            <w:gridCol w:w="24"/>
            <w:gridCol w:w="709"/>
            <w:gridCol w:w="850"/>
            <w:gridCol w:w="712"/>
            <w:gridCol w:w="137"/>
            <w:gridCol w:w="574"/>
            <w:gridCol w:w="709"/>
            <w:gridCol w:w="708"/>
            <w:gridCol w:w="90"/>
            <w:gridCol w:w="619"/>
            <w:gridCol w:w="196"/>
          </w:tblGrid>
        </w:tblGridChange>
      </w:tblGrid>
      <w:tr w:rsidR="00F82470" w:rsidRPr="002F79DC" w14:paraId="4D86D2E7" w14:textId="7023FB08" w:rsidTr="00F82470">
        <w:trPr>
          <w:trHeight w:val="285"/>
          <w:trPrChange w:id="17" w:author="vicky song" w:date="2020-03-26T14:21:00Z">
            <w:trPr>
              <w:trHeight w:val="285"/>
            </w:trPr>
          </w:trPrChange>
        </w:trPr>
        <w:tc>
          <w:tcPr>
            <w:tcW w:w="704" w:type="dxa"/>
            <w:shd w:val="clear" w:color="auto" w:fill="auto"/>
            <w:noWrap/>
            <w:tcMar>
              <w:left w:w="57" w:type="dxa"/>
              <w:right w:w="57" w:type="dxa"/>
            </w:tcMar>
            <w:vAlign w:val="bottom"/>
            <w:hideMark/>
            <w:tcPrChange w:id="18" w:author="vicky song" w:date="2020-03-26T14:21:00Z">
              <w:tcPr>
                <w:tcW w:w="845" w:type="dxa"/>
                <w:shd w:val="clear" w:color="auto" w:fill="auto"/>
                <w:noWrap/>
                <w:tcMar>
                  <w:left w:w="57" w:type="dxa"/>
                  <w:right w:w="57" w:type="dxa"/>
                </w:tcMar>
                <w:vAlign w:val="bottom"/>
                <w:hideMark/>
              </w:tcPr>
            </w:tcPrChange>
          </w:tcPr>
          <w:p w14:paraId="11131717" w14:textId="77777777" w:rsidR="00F82470" w:rsidRPr="00591DCE" w:rsidRDefault="00F82470" w:rsidP="00F82470">
            <w:pPr>
              <w:widowControl/>
              <w:jc w:val="left"/>
              <w:rPr>
                <w:rFonts w:ascii="等线" w:eastAsia="等线" w:hAnsi="等线" w:cs="宋体"/>
                <w:color w:val="000000"/>
                <w:kern w:val="0"/>
                <w:sz w:val="18"/>
                <w:szCs w:val="18"/>
                <w:rPrChange w:id="19" w:author="vicky song" w:date="2020-03-25T09:58:00Z">
                  <w:rPr>
                    <w:rFonts w:ascii="等线" w:eastAsia="等线" w:hAnsi="等线" w:cs="宋体"/>
                    <w:color w:val="000000"/>
                    <w:kern w:val="0"/>
                    <w:sz w:val="22"/>
                  </w:rPr>
                </w:rPrChange>
              </w:rPr>
            </w:pPr>
          </w:p>
        </w:tc>
        <w:tc>
          <w:tcPr>
            <w:tcW w:w="2125" w:type="dxa"/>
            <w:gridSpan w:val="3"/>
            <w:shd w:val="clear" w:color="auto" w:fill="auto"/>
            <w:tcMar>
              <w:left w:w="57" w:type="dxa"/>
              <w:right w:w="57" w:type="dxa"/>
            </w:tcMar>
            <w:vAlign w:val="bottom"/>
            <w:tcPrChange w:id="20" w:author="vicky song" w:date="2020-03-26T14:21:00Z">
              <w:tcPr>
                <w:tcW w:w="2125" w:type="dxa"/>
                <w:gridSpan w:val="3"/>
                <w:shd w:val="clear" w:color="auto" w:fill="auto"/>
                <w:tcMar>
                  <w:left w:w="57" w:type="dxa"/>
                  <w:right w:w="57" w:type="dxa"/>
                </w:tcMar>
                <w:vAlign w:val="bottom"/>
              </w:tcPr>
            </w:tcPrChange>
          </w:tcPr>
          <w:p w14:paraId="24698A33" w14:textId="2DAA4246" w:rsidR="00F82470" w:rsidRPr="00591DCE" w:rsidRDefault="00F82470" w:rsidP="00F82470">
            <w:pPr>
              <w:widowControl/>
              <w:jc w:val="left"/>
              <w:rPr>
                <w:rFonts w:ascii="等线" w:eastAsia="等线" w:hAnsi="等线" w:cs="宋体"/>
                <w:color w:val="000000"/>
                <w:kern w:val="0"/>
                <w:sz w:val="18"/>
                <w:szCs w:val="18"/>
                <w:rPrChange w:id="2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2" w:author="vicky song" w:date="2020-03-25T09:58:00Z">
                  <w:rPr>
                    <w:rFonts w:ascii="等线" w:eastAsia="等线" w:hAnsi="等线" w:cs="宋体"/>
                    <w:color w:val="000000"/>
                    <w:kern w:val="0"/>
                    <w:sz w:val="22"/>
                  </w:rPr>
                </w:rPrChange>
              </w:rPr>
              <w:t>Tsukuba</w:t>
            </w:r>
          </w:p>
        </w:tc>
        <w:tc>
          <w:tcPr>
            <w:tcW w:w="2128" w:type="dxa"/>
            <w:gridSpan w:val="3"/>
            <w:shd w:val="clear" w:color="auto" w:fill="auto"/>
            <w:tcMar>
              <w:left w:w="57" w:type="dxa"/>
              <w:right w:w="57" w:type="dxa"/>
            </w:tcMar>
            <w:vAlign w:val="bottom"/>
            <w:tcPrChange w:id="23" w:author="vicky song" w:date="2020-03-26T14:21:00Z">
              <w:tcPr>
                <w:tcW w:w="2104" w:type="dxa"/>
                <w:gridSpan w:val="3"/>
                <w:shd w:val="clear" w:color="auto" w:fill="auto"/>
                <w:tcMar>
                  <w:left w:w="57" w:type="dxa"/>
                  <w:right w:w="57" w:type="dxa"/>
                </w:tcMar>
                <w:vAlign w:val="bottom"/>
              </w:tcPr>
            </w:tcPrChange>
          </w:tcPr>
          <w:p w14:paraId="7FE78CE2" w14:textId="489A2877" w:rsidR="00F82470" w:rsidRPr="00591DCE" w:rsidRDefault="00F82470" w:rsidP="00F82470">
            <w:pPr>
              <w:widowControl/>
              <w:jc w:val="left"/>
              <w:rPr>
                <w:rFonts w:ascii="等线" w:eastAsia="等线" w:hAnsi="等线" w:cs="宋体"/>
                <w:color w:val="000000"/>
                <w:kern w:val="0"/>
                <w:sz w:val="18"/>
                <w:szCs w:val="18"/>
                <w:rPrChange w:id="2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5" w:author="vicky song" w:date="2020-03-25T09:58:00Z">
                  <w:rPr>
                    <w:rFonts w:ascii="等线" w:eastAsia="等线" w:hAnsi="等线" w:cs="宋体"/>
                    <w:color w:val="000000"/>
                    <w:kern w:val="0"/>
                    <w:sz w:val="22"/>
                  </w:rPr>
                </w:rPrChange>
              </w:rPr>
              <w:t>Venus</w:t>
            </w:r>
          </w:p>
        </w:tc>
        <w:tc>
          <w:tcPr>
            <w:tcW w:w="2136" w:type="dxa"/>
            <w:gridSpan w:val="4"/>
            <w:shd w:val="clear" w:color="auto" w:fill="auto"/>
            <w:vAlign w:val="bottom"/>
            <w:tcPrChange w:id="26" w:author="vicky song" w:date="2020-03-26T14:21:00Z">
              <w:tcPr>
                <w:tcW w:w="2432" w:type="dxa"/>
                <w:gridSpan w:val="5"/>
                <w:shd w:val="clear" w:color="auto" w:fill="auto"/>
                <w:vAlign w:val="bottom"/>
              </w:tcPr>
            </w:tcPrChange>
          </w:tcPr>
          <w:p w14:paraId="7114A971" w14:textId="4A053549" w:rsidR="00F82470" w:rsidRPr="00591DCE" w:rsidRDefault="00F82470" w:rsidP="00F82470">
            <w:pPr>
              <w:widowControl/>
              <w:jc w:val="left"/>
              <w:rPr>
                <w:rFonts w:ascii="等线" w:eastAsia="等线" w:hAnsi="等线" w:cs="宋体"/>
                <w:color w:val="000000"/>
                <w:kern w:val="0"/>
                <w:sz w:val="18"/>
                <w:szCs w:val="18"/>
                <w:rPrChange w:id="27"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8" w:author="vicky song" w:date="2020-03-25T09:58:00Z">
                  <w:rPr>
                    <w:rFonts w:ascii="等线" w:eastAsia="等线" w:hAnsi="等线" w:cs="宋体"/>
                    <w:color w:val="000000"/>
                    <w:kern w:val="0"/>
                    <w:sz w:val="22"/>
                  </w:rPr>
                </w:rPrChange>
              </w:rPr>
              <w:t>Teddy</w:t>
            </w:r>
          </w:p>
        </w:tc>
        <w:tc>
          <w:tcPr>
            <w:tcW w:w="2128" w:type="dxa"/>
            <w:gridSpan w:val="4"/>
            <w:shd w:val="clear" w:color="auto" w:fill="auto"/>
            <w:vAlign w:val="bottom"/>
            <w:tcPrChange w:id="29" w:author="vicky song" w:date="2020-03-26T14:21:00Z">
              <w:tcPr>
                <w:tcW w:w="2081" w:type="dxa"/>
                <w:gridSpan w:val="4"/>
                <w:shd w:val="clear" w:color="auto" w:fill="auto"/>
                <w:vAlign w:val="bottom"/>
              </w:tcPr>
            </w:tcPrChange>
          </w:tcPr>
          <w:p w14:paraId="279656A5" w14:textId="5E0573DE" w:rsidR="00F82470" w:rsidRPr="00591DCE" w:rsidRDefault="00F82470" w:rsidP="00F82470">
            <w:pPr>
              <w:widowControl/>
              <w:jc w:val="left"/>
              <w:rPr>
                <w:rFonts w:ascii="等线" w:eastAsia="等线" w:hAnsi="等线" w:cs="宋体"/>
                <w:color w:val="000000"/>
                <w:kern w:val="0"/>
                <w:sz w:val="18"/>
                <w:szCs w:val="18"/>
                <w:rPrChange w:id="30"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31" w:author="vicky song" w:date="2020-03-25T09:58:00Z">
                  <w:rPr>
                    <w:rFonts w:ascii="等线" w:eastAsia="等线" w:hAnsi="等线" w:cs="宋体"/>
                    <w:color w:val="000000"/>
                    <w:kern w:val="0"/>
                    <w:sz w:val="22"/>
                  </w:rPr>
                </w:rPrChange>
              </w:rPr>
              <w:t>Cones</w:t>
            </w:r>
          </w:p>
        </w:tc>
        <w:tc>
          <w:tcPr>
            <w:tcW w:w="709" w:type="dxa"/>
            <w:gridSpan w:val="2"/>
            <w:shd w:val="clear" w:color="auto" w:fill="auto"/>
            <w:vAlign w:val="bottom"/>
            <w:tcPrChange w:id="32" w:author="vicky song" w:date="2020-03-26T14:21:00Z">
              <w:tcPr>
                <w:tcW w:w="815" w:type="dxa"/>
                <w:gridSpan w:val="2"/>
                <w:shd w:val="clear" w:color="auto" w:fill="auto"/>
                <w:vAlign w:val="bottom"/>
              </w:tcPr>
            </w:tcPrChange>
          </w:tcPr>
          <w:p w14:paraId="2F625DB0" w14:textId="77777777" w:rsidR="00F82470" w:rsidRPr="00FF6FA9" w:rsidRDefault="00F82470" w:rsidP="00F82470">
            <w:pPr>
              <w:widowControl/>
              <w:jc w:val="left"/>
              <w:rPr>
                <w:rFonts w:ascii="等线" w:eastAsia="等线" w:hAnsi="等线" w:cs="宋体"/>
                <w:color w:val="000000"/>
                <w:kern w:val="0"/>
                <w:sz w:val="18"/>
                <w:szCs w:val="18"/>
              </w:rPr>
            </w:pPr>
          </w:p>
        </w:tc>
      </w:tr>
      <w:tr w:rsidR="00F82470" w:rsidRPr="002F79DC" w14:paraId="6BD1ADFC" w14:textId="77777777" w:rsidTr="00F82470">
        <w:tblPrEx>
          <w:tblPrExChange w:id="33" w:author="vicky song" w:date="2020-03-26T14:21:00Z">
            <w:tblPrEx>
              <w:tblW w:w="10206" w:type="dxa"/>
            </w:tblPrEx>
          </w:tblPrExChange>
        </w:tblPrEx>
        <w:trPr>
          <w:gridAfter w:val="1"/>
          <w:wAfter w:w="6" w:type="dxa"/>
          <w:trHeight w:val="345"/>
          <w:trPrChange w:id="34" w:author="vicky song" w:date="2020-03-26T14:21:00Z">
            <w:trPr>
              <w:gridAfter w:val="1"/>
              <w:trHeight w:val="345"/>
            </w:trPr>
          </w:trPrChange>
        </w:trPr>
        <w:tc>
          <w:tcPr>
            <w:tcW w:w="704" w:type="dxa"/>
            <w:shd w:val="clear" w:color="auto" w:fill="auto"/>
            <w:noWrap/>
            <w:tcMar>
              <w:left w:w="57" w:type="dxa"/>
              <w:right w:w="57" w:type="dxa"/>
            </w:tcMar>
            <w:vAlign w:val="bottom"/>
            <w:hideMark/>
            <w:tcPrChange w:id="35" w:author="vicky song" w:date="2020-03-26T14:21:00Z">
              <w:tcPr>
                <w:tcW w:w="845" w:type="dxa"/>
                <w:shd w:val="clear" w:color="auto" w:fill="auto"/>
                <w:noWrap/>
                <w:tcMar>
                  <w:left w:w="57" w:type="dxa"/>
                  <w:right w:w="57" w:type="dxa"/>
                </w:tcMar>
                <w:vAlign w:val="bottom"/>
                <w:hideMark/>
              </w:tcPr>
            </w:tcPrChange>
          </w:tcPr>
          <w:p w14:paraId="4855D563" w14:textId="77777777" w:rsidR="002F79DC" w:rsidRPr="00591DCE" w:rsidRDefault="002F79DC" w:rsidP="00F82470">
            <w:pPr>
              <w:widowControl/>
              <w:jc w:val="left"/>
              <w:rPr>
                <w:rFonts w:ascii="Times New Roman" w:eastAsia="Times New Roman" w:hAnsi="Times New Roman" w:cs="Times New Roman"/>
                <w:kern w:val="0"/>
                <w:sz w:val="18"/>
                <w:szCs w:val="18"/>
                <w:rPrChange w:id="36" w:author="vicky song" w:date="2020-03-25T09:58:00Z">
                  <w:rPr>
                    <w:rFonts w:ascii="Times New Roman" w:eastAsia="Times New Roman" w:hAnsi="Times New Roman" w:cs="Times New Roman"/>
                    <w:kern w:val="0"/>
                    <w:sz w:val="20"/>
                    <w:szCs w:val="20"/>
                  </w:rPr>
                </w:rPrChange>
              </w:rPr>
            </w:pPr>
          </w:p>
        </w:tc>
        <w:tc>
          <w:tcPr>
            <w:tcW w:w="708" w:type="dxa"/>
            <w:shd w:val="clear" w:color="auto" w:fill="auto"/>
            <w:noWrap/>
            <w:tcMar>
              <w:left w:w="57" w:type="dxa"/>
              <w:right w:w="57" w:type="dxa"/>
            </w:tcMar>
            <w:vAlign w:val="center"/>
            <w:hideMark/>
            <w:tcPrChange w:id="37" w:author="vicky song" w:date="2020-03-26T14:21:00Z">
              <w:tcPr>
                <w:tcW w:w="708" w:type="dxa"/>
                <w:shd w:val="clear" w:color="auto" w:fill="auto"/>
                <w:noWrap/>
                <w:tcMar>
                  <w:left w:w="57" w:type="dxa"/>
                  <w:right w:w="57" w:type="dxa"/>
                </w:tcMar>
                <w:vAlign w:val="center"/>
                <w:hideMark/>
              </w:tcPr>
            </w:tcPrChange>
          </w:tcPr>
          <w:p w14:paraId="1FE81F44" w14:textId="77777777" w:rsidR="002F79DC" w:rsidRPr="00591DCE" w:rsidRDefault="002F79DC" w:rsidP="00F82470">
            <w:pPr>
              <w:widowControl/>
              <w:rPr>
                <w:rFonts w:ascii="等线" w:eastAsia="等线" w:hAnsi="等线" w:cs="宋体"/>
                <w:color w:val="000000"/>
                <w:kern w:val="0"/>
                <w:sz w:val="18"/>
                <w:szCs w:val="18"/>
                <w:rPrChange w:id="3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39" w:author="vicky song" w:date="2020-03-25T09:58:00Z">
                  <w:rPr>
                    <w:rFonts w:ascii="等线" w:eastAsia="等线" w:hAnsi="等线" w:cs="宋体"/>
                    <w:color w:val="000000"/>
                    <w:kern w:val="0"/>
                    <w:sz w:val="22"/>
                  </w:rPr>
                </w:rPrChange>
              </w:rPr>
              <w:t>nonocc</w:t>
            </w:r>
          </w:p>
        </w:tc>
        <w:tc>
          <w:tcPr>
            <w:tcW w:w="708" w:type="dxa"/>
            <w:shd w:val="clear" w:color="auto" w:fill="auto"/>
            <w:noWrap/>
            <w:tcMar>
              <w:left w:w="57" w:type="dxa"/>
              <w:right w:w="57" w:type="dxa"/>
            </w:tcMar>
            <w:vAlign w:val="bottom"/>
            <w:hideMark/>
            <w:tcPrChange w:id="40" w:author="vicky song" w:date="2020-03-26T14:21:00Z">
              <w:tcPr>
                <w:tcW w:w="708" w:type="dxa"/>
                <w:shd w:val="clear" w:color="auto" w:fill="auto"/>
                <w:noWrap/>
                <w:tcMar>
                  <w:left w:w="57" w:type="dxa"/>
                  <w:right w:w="57" w:type="dxa"/>
                </w:tcMar>
                <w:vAlign w:val="bottom"/>
                <w:hideMark/>
              </w:tcPr>
            </w:tcPrChange>
          </w:tcPr>
          <w:p w14:paraId="2704478D" w14:textId="77777777" w:rsidR="002F79DC" w:rsidRPr="00591DCE" w:rsidRDefault="002F79DC" w:rsidP="00F82470">
            <w:pPr>
              <w:widowControl/>
              <w:jc w:val="left"/>
              <w:rPr>
                <w:rFonts w:ascii="等线" w:eastAsia="等线" w:hAnsi="等线" w:cs="宋体"/>
                <w:color w:val="000000"/>
                <w:kern w:val="0"/>
                <w:sz w:val="18"/>
                <w:szCs w:val="18"/>
                <w:rPrChange w:id="4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2" w:author="vicky song" w:date="2020-03-25T09:58:00Z">
                  <w:rPr>
                    <w:rFonts w:ascii="等线" w:eastAsia="等线" w:hAnsi="等线" w:cs="宋体"/>
                    <w:color w:val="000000"/>
                    <w:kern w:val="0"/>
                    <w:sz w:val="22"/>
                  </w:rPr>
                </w:rPrChange>
              </w:rPr>
              <w:t>all</w:t>
            </w:r>
          </w:p>
        </w:tc>
        <w:tc>
          <w:tcPr>
            <w:tcW w:w="709" w:type="dxa"/>
            <w:shd w:val="clear" w:color="auto" w:fill="auto"/>
            <w:noWrap/>
            <w:tcMar>
              <w:left w:w="57" w:type="dxa"/>
              <w:right w:w="57" w:type="dxa"/>
            </w:tcMar>
            <w:vAlign w:val="bottom"/>
            <w:hideMark/>
            <w:tcPrChange w:id="43" w:author="vicky song" w:date="2020-03-26T14:21:00Z">
              <w:tcPr>
                <w:tcW w:w="709" w:type="dxa"/>
                <w:shd w:val="clear" w:color="auto" w:fill="auto"/>
                <w:noWrap/>
                <w:tcMar>
                  <w:left w:w="57" w:type="dxa"/>
                  <w:right w:w="57" w:type="dxa"/>
                </w:tcMar>
                <w:vAlign w:val="bottom"/>
                <w:hideMark/>
              </w:tcPr>
            </w:tcPrChange>
          </w:tcPr>
          <w:p w14:paraId="6A39A983" w14:textId="77777777" w:rsidR="002F79DC" w:rsidRPr="00591DCE" w:rsidRDefault="002F79DC" w:rsidP="00F82470">
            <w:pPr>
              <w:widowControl/>
              <w:jc w:val="left"/>
              <w:rPr>
                <w:rFonts w:ascii="等线" w:eastAsia="等线" w:hAnsi="等线" w:cs="宋体"/>
                <w:color w:val="000000"/>
                <w:kern w:val="0"/>
                <w:sz w:val="18"/>
                <w:szCs w:val="18"/>
                <w:rPrChange w:id="4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5"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center"/>
            <w:hideMark/>
            <w:tcPrChange w:id="46" w:author="vicky song" w:date="2020-03-26T14:21:00Z">
              <w:tcPr>
                <w:tcW w:w="709" w:type="dxa"/>
                <w:shd w:val="clear" w:color="auto" w:fill="auto"/>
                <w:noWrap/>
                <w:tcMar>
                  <w:left w:w="57" w:type="dxa"/>
                  <w:right w:w="57" w:type="dxa"/>
                </w:tcMar>
                <w:vAlign w:val="center"/>
                <w:hideMark/>
              </w:tcPr>
            </w:tcPrChange>
          </w:tcPr>
          <w:p w14:paraId="4128F6C2" w14:textId="77777777" w:rsidR="002F79DC" w:rsidRPr="00591DCE" w:rsidRDefault="002F79DC" w:rsidP="00F82470">
            <w:pPr>
              <w:widowControl/>
              <w:jc w:val="center"/>
              <w:rPr>
                <w:rFonts w:ascii="等线" w:eastAsia="等线" w:hAnsi="等线" w:cs="宋体"/>
                <w:color w:val="000000"/>
                <w:kern w:val="0"/>
                <w:sz w:val="18"/>
                <w:szCs w:val="18"/>
                <w:rPrChange w:id="47"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8"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49" w:author="vicky song" w:date="2020-03-26T14:21:00Z">
              <w:tcPr>
                <w:tcW w:w="709" w:type="dxa"/>
                <w:shd w:val="clear" w:color="auto" w:fill="auto"/>
                <w:noWrap/>
                <w:tcMar>
                  <w:left w:w="57" w:type="dxa"/>
                  <w:right w:w="57" w:type="dxa"/>
                </w:tcMar>
                <w:vAlign w:val="bottom"/>
                <w:hideMark/>
              </w:tcPr>
            </w:tcPrChange>
          </w:tcPr>
          <w:p w14:paraId="5B8F4718" w14:textId="77777777" w:rsidR="002F79DC" w:rsidRPr="00591DCE" w:rsidRDefault="002F79DC" w:rsidP="00F82470">
            <w:pPr>
              <w:widowControl/>
              <w:jc w:val="left"/>
              <w:rPr>
                <w:rFonts w:ascii="等线" w:eastAsia="等线" w:hAnsi="等线" w:cs="宋体"/>
                <w:color w:val="000000"/>
                <w:kern w:val="0"/>
                <w:sz w:val="18"/>
                <w:szCs w:val="18"/>
                <w:rPrChange w:id="50"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1" w:author="vicky song" w:date="2020-03-25T09:58:00Z">
                  <w:rPr>
                    <w:rFonts w:ascii="等线" w:eastAsia="等线" w:hAnsi="等线" w:cs="宋体"/>
                    <w:color w:val="000000"/>
                    <w:kern w:val="0"/>
                    <w:sz w:val="22"/>
                  </w:rPr>
                </w:rPrChange>
              </w:rPr>
              <w:t>all</w:t>
            </w:r>
          </w:p>
        </w:tc>
        <w:tc>
          <w:tcPr>
            <w:tcW w:w="710" w:type="dxa"/>
            <w:shd w:val="clear" w:color="auto" w:fill="auto"/>
            <w:noWrap/>
            <w:tcMar>
              <w:left w:w="57" w:type="dxa"/>
              <w:right w:w="57" w:type="dxa"/>
            </w:tcMar>
            <w:vAlign w:val="bottom"/>
            <w:hideMark/>
            <w:tcPrChange w:id="52" w:author="vicky song" w:date="2020-03-26T14:21:00Z">
              <w:tcPr>
                <w:tcW w:w="710" w:type="dxa"/>
                <w:gridSpan w:val="2"/>
                <w:shd w:val="clear" w:color="auto" w:fill="auto"/>
                <w:noWrap/>
                <w:tcMar>
                  <w:left w:w="57" w:type="dxa"/>
                  <w:right w:w="57" w:type="dxa"/>
                </w:tcMar>
                <w:vAlign w:val="bottom"/>
                <w:hideMark/>
              </w:tcPr>
            </w:tcPrChange>
          </w:tcPr>
          <w:p w14:paraId="22A73CA9" w14:textId="77777777" w:rsidR="002F79DC" w:rsidRPr="00591DCE" w:rsidRDefault="002F79DC" w:rsidP="00F82470">
            <w:pPr>
              <w:widowControl/>
              <w:jc w:val="left"/>
              <w:rPr>
                <w:rFonts w:ascii="等线" w:eastAsia="等线" w:hAnsi="等线" w:cs="宋体"/>
                <w:color w:val="000000"/>
                <w:kern w:val="0"/>
                <w:sz w:val="18"/>
                <w:szCs w:val="18"/>
                <w:rPrChange w:id="53"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4"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bottom"/>
            <w:hideMark/>
            <w:tcPrChange w:id="55" w:author="vicky song" w:date="2020-03-26T14:21:00Z">
              <w:tcPr>
                <w:tcW w:w="709" w:type="dxa"/>
                <w:shd w:val="clear" w:color="auto" w:fill="auto"/>
                <w:noWrap/>
                <w:tcMar>
                  <w:left w:w="57" w:type="dxa"/>
                  <w:right w:w="57" w:type="dxa"/>
                </w:tcMar>
                <w:vAlign w:val="bottom"/>
                <w:hideMark/>
              </w:tcPr>
            </w:tcPrChange>
          </w:tcPr>
          <w:p w14:paraId="04CEEA2D" w14:textId="77777777" w:rsidR="002F79DC" w:rsidRPr="00591DCE" w:rsidRDefault="002F79DC" w:rsidP="00F82470">
            <w:pPr>
              <w:widowControl/>
              <w:jc w:val="left"/>
              <w:rPr>
                <w:rFonts w:ascii="等线" w:eastAsia="等线" w:hAnsi="等线" w:cs="宋体"/>
                <w:color w:val="000000"/>
                <w:kern w:val="0"/>
                <w:sz w:val="18"/>
                <w:szCs w:val="18"/>
                <w:rPrChange w:id="56"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7"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58" w:author="vicky song" w:date="2020-03-26T14:21:00Z">
              <w:tcPr>
                <w:tcW w:w="850" w:type="dxa"/>
                <w:shd w:val="clear" w:color="auto" w:fill="auto"/>
                <w:noWrap/>
                <w:tcMar>
                  <w:left w:w="57" w:type="dxa"/>
                  <w:right w:w="57" w:type="dxa"/>
                </w:tcMar>
                <w:vAlign w:val="bottom"/>
                <w:hideMark/>
              </w:tcPr>
            </w:tcPrChange>
          </w:tcPr>
          <w:p w14:paraId="10FA7E77" w14:textId="77777777" w:rsidR="002F79DC" w:rsidRPr="00591DCE" w:rsidRDefault="002F79DC" w:rsidP="00F82470">
            <w:pPr>
              <w:widowControl/>
              <w:jc w:val="left"/>
              <w:rPr>
                <w:rFonts w:ascii="等线" w:eastAsia="等线" w:hAnsi="等线" w:cs="宋体"/>
                <w:color w:val="000000"/>
                <w:kern w:val="0"/>
                <w:sz w:val="18"/>
                <w:szCs w:val="18"/>
                <w:rPrChange w:id="59"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0" w:author="vicky song" w:date="2020-03-25T09:58:00Z">
                  <w:rPr>
                    <w:rFonts w:ascii="等线" w:eastAsia="等线" w:hAnsi="等线" w:cs="宋体"/>
                    <w:color w:val="000000"/>
                    <w:kern w:val="0"/>
                    <w:sz w:val="22"/>
                  </w:rPr>
                </w:rPrChange>
              </w:rPr>
              <w:t>all</w:t>
            </w:r>
          </w:p>
        </w:tc>
        <w:tc>
          <w:tcPr>
            <w:tcW w:w="712" w:type="dxa"/>
            <w:shd w:val="clear" w:color="auto" w:fill="auto"/>
            <w:noWrap/>
            <w:tcMar>
              <w:left w:w="57" w:type="dxa"/>
              <w:right w:w="57" w:type="dxa"/>
            </w:tcMar>
            <w:vAlign w:val="bottom"/>
            <w:hideMark/>
            <w:tcPrChange w:id="61" w:author="vicky song" w:date="2020-03-26T14:21:00Z">
              <w:tcPr>
                <w:tcW w:w="709" w:type="dxa"/>
                <w:shd w:val="clear" w:color="auto" w:fill="auto"/>
                <w:noWrap/>
                <w:tcMar>
                  <w:left w:w="57" w:type="dxa"/>
                  <w:right w:w="57" w:type="dxa"/>
                </w:tcMar>
                <w:vAlign w:val="bottom"/>
                <w:hideMark/>
              </w:tcPr>
            </w:tcPrChange>
          </w:tcPr>
          <w:p w14:paraId="74D264F5" w14:textId="77777777" w:rsidR="002F79DC" w:rsidRPr="00591DCE" w:rsidRDefault="002F79DC" w:rsidP="00F82470">
            <w:pPr>
              <w:widowControl/>
              <w:jc w:val="left"/>
              <w:rPr>
                <w:rFonts w:ascii="等线" w:eastAsia="等线" w:hAnsi="等线" w:cs="宋体"/>
                <w:color w:val="000000"/>
                <w:kern w:val="0"/>
                <w:sz w:val="18"/>
                <w:szCs w:val="18"/>
                <w:rPrChange w:id="62"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3" w:author="vicky song" w:date="2020-03-25T09:58:00Z">
                  <w:rPr>
                    <w:rFonts w:ascii="等线" w:eastAsia="等线" w:hAnsi="等线" w:cs="宋体"/>
                    <w:color w:val="000000"/>
                    <w:kern w:val="0"/>
                    <w:sz w:val="22"/>
                  </w:rPr>
                </w:rPrChange>
              </w:rPr>
              <w:t>disc</w:t>
            </w:r>
          </w:p>
        </w:tc>
        <w:tc>
          <w:tcPr>
            <w:tcW w:w="711" w:type="dxa"/>
            <w:gridSpan w:val="2"/>
            <w:shd w:val="clear" w:color="auto" w:fill="auto"/>
            <w:noWrap/>
            <w:tcMar>
              <w:left w:w="57" w:type="dxa"/>
              <w:right w:w="57" w:type="dxa"/>
            </w:tcMar>
            <w:vAlign w:val="bottom"/>
            <w:hideMark/>
            <w:tcPrChange w:id="64" w:author="vicky song" w:date="2020-03-26T14:21:00Z">
              <w:tcPr>
                <w:tcW w:w="711" w:type="dxa"/>
                <w:gridSpan w:val="2"/>
                <w:shd w:val="clear" w:color="auto" w:fill="auto"/>
                <w:noWrap/>
                <w:tcMar>
                  <w:left w:w="57" w:type="dxa"/>
                  <w:right w:w="57" w:type="dxa"/>
                </w:tcMar>
                <w:vAlign w:val="bottom"/>
                <w:hideMark/>
              </w:tcPr>
            </w:tcPrChange>
          </w:tcPr>
          <w:p w14:paraId="46780104" w14:textId="77777777" w:rsidR="002F79DC" w:rsidRPr="00591DCE" w:rsidRDefault="002F79DC" w:rsidP="00F82470">
            <w:pPr>
              <w:widowControl/>
              <w:jc w:val="left"/>
              <w:rPr>
                <w:rFonts w:ascii="等线" w:eastAsia="等线" w:hAnsi="等线" w:cs="宋体"/>
                <w:color w:val="000000"/>
                <w:kern w:val="0"/>
                <w:sz w:val="18"/>
                <w:szCs w:val="18"/>
                <w:rPrChange w:id="65"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6"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67" w:author="vicky song" w:date="2020-03-26T14:21:00Z">
              <w:tcPr>
                <w:tcW w:w="709" w:type="dxa"/>
                <w:shd w:val="clear" w:color="auto" w:fill="auto"/>
                <w:noWrap/>
                <w:tcMar>
                  <w:left w:w="57" w:type="dxa"/>
                  <w:right w:w="57" w:type="dxa"/>
                </w:tcMar>
                <w:vAlign w:val="bottom"/>
                <w:hideMark/>
              </w:tcPr>
            </w:tcPrChange>
          </w:tcPr>
          <w:p w14:paraId="04CBD398" w14:textId="77777777" w:rsidR="002F79DC" w:rsidRPr="00591DCE" w:rsidRDefault="002F79DC" w:rsidP="00F82470">
            <w:pPr>
              <w:widowControl/>
              <w:jc w:val="left"/>
              <w:rPr>
                <w:rFonts w:ascii="等线" w:eastAsia="等线" w:hAnsi="等线" w:cs="宋体"/>
                <w:color w:val="000000"/>
                <w:kern w:val="0"/>
                <w:sz w:val="18"/>
                <w:szCs w:val="18"/>
                <w:rPrChange w:id="6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9" w:author="vicky song" w:date="2020-03-25T09:58:00Z">
                  <w:rPr>
                    <w:rFonts w:ascii="等线" w:eastAsia="等线" w:hAnsi="等线" w:cs="宋体"/>
                    <w:color w:val="000000"/>
                    <w:kern w:val="0"/>
                    <w:sz w:val="22"/>
                  </w:rPr>
                </w:rPrChange>
              </w:rPr>
              <w:t>all</w:t>
            </w:r>
          </w:p>
        </w:tc>
        <w:tc>
          <w:tcPr>
            <w:tcW w:w="708" w:type="dxa"/>
            <w:shd w:val="clear" w:color="auto" w:fill="auto"/>
            <w:noWrap/>
            <w:tcMar>
              <w:left w:w="57" w:type="dxa"/>
              <w:right w:w="57" w:type="dxa"/>
            </w:tcMar>
            <w:vAlign w:val="bottom"/>
            <w:hideMark/>
            <w:tcPrChange w:id="70" w:author="vicky song" w:date="2020-03-26T14:21:00Z">
              <w:tcPr>
                <w:tcW w:w="708" w:type="dxa"/>
                <w:shd w:val="clear" w:color="auto" w:fill="auto"/>
                <w:noWrap/>
                <w:tcMar>
                  <w:left w:w="57" w:type="dxa"/>
                  <w:right w:w="57" w:type="dxa"/>
                </w:tcMar>
                <w:vAlign w:val="bottom"/>
                <w:hideMark/>
              </w:tcPr>
            </w:tcPrChange>
          </w:tcPr>
          <w:p w14:paraId="1A81193B" w14:textId="77777777" w:rsidR="002F79DC" w:rsidRPr="00591DCE" w:rsidRDefault="002F79DC" w:rsidP="00F82470">
            <w:pPr>
              <w:widowControl/>
              <w:jc w:val="left"/>
              <w:rPr>
                <w:rFonts w:ascii="等线" w:eastAsia="等线" w:hAnsi="等线" w:cs="宋体"/>
                <w:color w:val="000000"/>
                <w:kern w:val="0"/>
                <w:sz w:val="18"/>
                <w:szCs w:val="18"/>
                <w:rPrChange w:id="7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2" w:author="vicky song" w:date="2020-03-25T09:58:00Z">
                  <w:rPr>
                    <w:rFonts w:ascii="等线" w:eastAsia="等线" w:hAnsi="等线" w:cs="宋体"/>
                    <w:color w:val="000000"/>
                    <w:kern w:val="0"/>
                    <w:sz w:val="22"/>
                  </w:rPr>
                </w:rPrChange>
              </w:rPr>
              <w:t>disc</w:t>
            </w:r>
          </w:p>
        </w:tc>
        <w:tc>
          <w:tcPr>
            <w:tcW w:w="709" w:type="dxa"/>
            <w:gridSpan w:val="2"/>
            <w:shd w:val="clear" w:color="auto" w:fill="auto"/>
            <w:noWrap/>
            <w:tcMar>
              <w:left w:w="57" w:type="dxa"/>
              <w:right w:w="57" w:type="dxa"/>
            </w:tcMar>
            <w:vAlign w:val="bottom"/>
            <w:hideMark/>
            <w:tcPrChange w:id="73" w:author="vicky song" w:date="2020-03-26T14:21:00Z">
              <w:tcPr>
                <w:tcW w:w="709" w:type="dxa"/>
                <w:gridSpan w:val="2"/>
                <w:shd w:val="clear" w:color="auto" w:fill="auto"/>
                <w:noWrap/>
                <w:tcMar>
                  <w:left w:w="57" w:type="dxa"/>
                  <w:right w:w="57" w:type="dxa"/>
                </w:tcMar>
                <w:vAlign w:val="bottom"/>
                <w:hideMark/>
              </w:tcPr>
            </w:tcPrChange>
          </w:tcPr>
          <w:p w14:paraId="65B1A9F3" w14:textId="77777777" w:rsidR="002F79DC" w:rsidRPr="00591DCE" w:rsidRDefault="002F79DC" w:rsidP="00F82470">
            <w:pPr>
              <w:widowControl/>
              <w:jc w:val="left"/>
              <w:rPr>
                <w:rFonts w:ascii="等线" w:eastAsia="等线" w:hAnsi="等线" w:cs="宋体"/>
                <w:color w:val="000000"/>
                <w:kern w:val="0"/>
                <w:sz w:val="18"/>
                <w:szCs w:val="18"/>
                <w:rPrChange w:id="7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5" w:author="vicky song" w:date="2020-03-25T09:58:00Z">
                  <w:rPr>
                    <w:rFonts w:ascii="等线" w:eastAsia="等线" w:hAnsi="等线" w:cs="宋体"/>
                    <w:color w:val="000000"/>
                    <w:kern w:val="0"/>
                    <w:sz w:val="22"/>
                  </w:rPr>
                </w:rPrChange>
              </w:rPr>
              <w:t>ave err</w:t>
            </w:r>
          </w:p>
        </w:tc>
      </w:tr>
      <w:tr w:rsidR="00F82470" w:rsidRPr="002F79DC" w14:paraId="7564365C" w14:textId="77777777" w:rsidTr="00F82470">
        <w:tblPrEx>
          <w:tblPrExChange w:id="76" w:author="vicky song" w:date="2020-03-26T14:21:00Z">
            <w:tblPrEx>
              <w:tblW w:w="10206" w:type="dxa"/>
            </w:tblPrEx>
          </w:tblPrExChange>
        </w:tblPrEx>
        <w:trPr>
          <w:gridAfter w:val="1"/>
          <w:wAfter w:w="6" w:type="dxa"/>
          <w:trHeight w:val="285"/>
          <w:trPrChange w:id="77" w:author="vicky song" w:date="2020-03-26T14:21:00Z">
            <w:trPr>
              <w:gridAfter w:val="1"/>
              <w:trHeight w:val="285"/>
            </w:trPr>
          </w:trPrChange>
        </w:trPr>
        <w:tc>
          <w:tcPr>
            <w:tcW w:w="704" w:type="dxa"/>
            <w:shd w:val="clear" w:color="auto" w:fill="auto"/>
            <w:noWrap/>
            <w:tcMar>
              <w:left w:w="57" w:type="dxa"/>
              <w:right w:w="57" w:type="dxa"/>
            </w:tcMar>
            <w:vAlign w:val="bottom"/>
            <w:hideMark/>
            <w:tcPrChange w:id="78" w:author="vicky song" w:date="2020-03-26T14:21:00Z">
              <w:tcPr>
                <w:tcW w:w="845" w:type="dxa"/>
                <w:shd w:val="clear" w:color="auto" w:fill="auto"/>
                <w:noWrap/>
                <w:tcMar>
                  <w:left w:w="57" w:type="dxa"/>
                  <w:right w:w="57" w:type="dxa"/>
                </w:tcMar>
                <w:vAlign w:val="bottom"/>
                <w:hideMark/>
              </w:tcPr>
            </w:tcPrChange>
          </w:tcPr>
          <w:p w14:paraId="660C8D29" w14:textId="77777777" w:rsidR="002F79DC" w:rsidRPr="00591DCE" w:rsidRDefault="002F79DC" w:rsidP="00F82470">
            <w:pPr>
              <w:widowControl/>
              <w:jc w:val="left"/>
              <w:rPr>
                <w:rFonts w:ascii="等线" w:eastAsia="等线" w:hAnsi="等线" w:cs="宋体"/>
                <w:color w:val="000000"/>
                <w:kern w:val="0"/>
                <w:sz w:val="18"/>
                <w:szCs w:val="18"/>
                <w:highlight w:val="green"/>
                <w:rPrChange w:id="79"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80"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81" w:author="vicky song" w:date="2020-03-25T09:58:00Z">
                  <w:rPr>
                    <w:rFonts w:ascii="等线" w:eastAsia="等线" w:hAnsi="等线" w:cs="宋体"/>
                    <w:color w:val="000000"/>
                    <w:kern w:val="0"/>
                    <w:sz w:val="22"/>
                    <w:highlight w:val="green"/>
                  </w:rPr>
                </w:rPrChange>
              </w:rPr>
              <w:t>1</w:t>
            </w:r>
          </w:p>
        </w:tc>
        <w:tc>
          <w:tcPr>
            <w:tcW w:w="708" w:type="dxa"/>
            <w:shd w:val="clear" w:color="auto" w:fill="auto"/>
            <w:noWrap/>
            <w:tcMar>
              <w:left w:w="57" w:type="dxa"/>
              <w:right w:w="57" w:type="dxa"/>
            </w:tcMar>
            <w:vAlign w:val="bottom"/>
            <w:hideMark/>
            <w:tcPrChange w:id="82" w:author="vicky song" w:date="2020-03-26T14:21:00Z">
              <w:tcPr>
                <w:tcW w:w="708" w:type="dxa"/>
                <w:shd w:val="clear" w:color="auto" w:fill="auto"/>
                <w:noWrap/>
                <w:tcMar>
                  <w:left w:w="57" w:type="dxa"/>
                  <w:right w:w="57" w:type="dxa"/>
                </w:tcMar>
                <w:vAlign w:val="bottom"/>
                <w:hideMark/>
              </w:tcPr>
            </w:tcPrChange>
          </w:tcPr>
          <w:p w14:paraId="0A905E66" w14:textId="77777777" w:rsidR="002F79DC" w:rsidRPr="00591DCE" w:rsidRDefault="002F79DC">
            <w:pPr>
              <w:widowControl/>
              <w:adjustRightInd w:val="0"/>
              <w:jc w:val="right"/>
              <w:rPr>
                <w:rFonts w:ascii="等线" w:eastAsia="等线" w:hAnsi="等线" w:cs="宋体"/>
                <w:color w:val="000000"/>
                <w:kern w:val="0"/>
                <w:sz w:val="18"/>
                <w:szCs w:val="18"/>
                <w:rPrChange w:id="83" w:author="vicky song" w:date="2020-03-25T09:58:00Z">
                  <w:rPr>
                    <w:rFonts w:ascii="等线" w:eastAsia="等线" w:hAnsi="等线" w:cs="宋体"/>
                    <w:color w:val="000000"/>
                    <w:kern w:val="0"/>
                    <w:sz w:val="22"/>
                  </w:rPr>
                </w:rPrChange>
              </w:rPr>
              <w:pPrChange w:id="8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85" w:author="vicky song" w:date="2020-03-25T09:58:00Z">
                  <w:rPr>
                    <w:rFonts w:ascii="等线" w:eastAsia="等线" w:hAnsi="等线" w:cs="宋体"/>
                    <w:color w:val="000000"/>
                    <w:kern w:val="0"/>
                    <w:sz w:val="22"/>
                  </w:rPr>
                </w:rPrChange>
              </w:rPr>
              <w:t xml:space="preserve">0.0151 </w:t>
            </w:r>
          </w:p>
        </w:tc>
        <w:tc>
          <w:tcPr>
            <w:tcW w:w="708" w:type="dxa"/>
            <w:shd w:val="clear" w:color="auto" w:fill="auto"/>
            <w:noWrap/>
            <w:tcMar>
              <w:left w:w="57" w:type="dxa"/>
              <w:right w:w="57" w:type="dxa"/>
            </w:tcMar>
            <w:vAlign w:val="bottom"/>
            <w:hideMark/>
            <w:tcPrChange w:id="86" w:author="vicky song" w:date="2020-03-26T14:21:00Z">
              <w:tcPr>
                <w:tcW w:w="708" w:type="dxa"/>
                <w:shd w:val="clear" w:color="auto" w:fill="auto"/>
                <w:noWrap/>
                <w:tcMar>
                  <w:left w:w="57" w:type="dxa"/>
                  <w:right w:w="57" w:type="dxa"/>
                </w:tcMar>
                <w:vAlign w:val="bottom"/>
                <w:hideMark/>
              </w:tcPr>
            </w:tcPrChange>
          </w:tcPr>
          <w:p w14:paraId="5F82363C" w14:textId="77777777" w:rsidR="002F79DC" w:rsidRPr="00591DCE" w:rsidRDefault="002F79DC">
            <w:pPr>
              <w:widowControl/>
              <w:adjustRightInd w:val="0"/>
              <w:jc w:val="right"/>
              <w:rPr>
                <w:rFonts w:ascii="等线" w:eastAsia="等线" w:hAnsi="等线" w:cs="宋体"/>
                <w:color w:val="000000"/>
                <w:kern w:val="0"/>
                <w:sz w:val="18"/>
                <w:szCs w:val="18"/>
                <w:rPrChange w:id="87" w:author="vicky song" w:date="2020-03-25T09:58:00Z">
                  <w:rPr>
                    <w:rFonts w:ascii="等线" w:eastAsia="等线" w:hAnsi="等线" w:cs="宋体"/>
                    <w:color w:val="000000"/>
                    <w:kern w:val="0"/>
                    <w:sz w:val="22"/>
                  </w:rPr>
                </w:rPrChange>
              </w:rPr>
              <w:pPrChange w:id="8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89" w:author="vicky song" w:date="2020-03-25T09:58:00Z">
                  <w:rPr>
                    <w:rFonts w:ascii="等线" w:eastAsia="等线" w:hAnsi="等线" w:cs="宋体"/>
                    <w:color w:val="000000"/>
                    <w:kern w:val="0"/>
                    <w:sz w:val="22"/>
                  </w:rPr>
                </w:rPrChange>
              </w:rPr>
              <w:t xml:space="preserve">0.0187 </w:t>
            </w:r>
          </w:p>
        </w:tc>
        <w:tc>
          <w:tcPr>
            <w:tcW w:w="709" w:type="dxa"/>
            <w:shd w:val="clear" w:color="auto" w:fill="auto"/>
            <w:noWrap/>
            <w:tcMar>
              <w:left w:w="57" w:type="dxa"/>
              <w:right w:w="57" w:type="dxa"/>
            </w:tcMar>
            <w:vAlign w:val="bottom"/>
            <w:hideMark/>
            <w:tcPrChange w:id="90" w:author="vicky song" w:date="2020-03-26T14:21:00Z">
              <w:tcPr>
                <w:tcW w:w="709" w:type="dxa"/>
                <w:shd w:val="clear" w:color="auto" w:fill="auto"/>
                <w:noWrap/>
                <w:tcMar>
                  <w:left w:w="57" w:type="dxa"/>
                  <w:right w:w="57" w:type="dxa"/>
                </w:tcMar>
                <w:vAlign w:val="bottom"/>
                <w:hideMark/>
              </w:tcPr>
            </w:tcPrChange>
          </w:tcPr>
          <w:p w14:paraId="21678B11" w14:textId="77777777" w:rsidR="002F79DC" w:rsidRPr="00591DCE" w:rsidRDefault="002F79DC">
            <w:pPr>
              <w:widowControl/>
              <w:adjustRightInd w:val="0"/>
              <w:jc w:val="right"/>
              <w:rPr>
                <w:rFonts w:ascii="等线" w:eastAsia="等线" w:hAnsi="等线" w:cs="宋体"/>
                <w:color w:val="000000"/>
                <w:kern w:val="0"/>
                <w:sz w:val="18"/>
                <w:szCs w:val="18"/>
                <w:rPrChange w:id="91" w:author="vicky song" w:date="2020-03-25T09:58:00Z">
                  <w:rPr>
                    <w:rFonts w:ascii="等线" w:eastAsia="等线" w:hAnsi="等线" w:cs="宋体"/>
                    <w:color w:val="000000"/>
                    <w:kern w:val="0"/>
                    <w:sz w:val="22"/>
                  </w:rPr>
                </w:rPrChange>
              </w:rPr>
              <w:pPrChange w:id="9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93" w:author="vicky song" w:date="2020-03-25T09:58:00Z">
                  <w:rPr>
                    <w:rFonts w:ascii="等线" w:eastAsia="等线" w:hAnsi="等线" w:cs="宋体"/>
                    <w:color w:val="000000"/>
                    <w:kern w:val="0"/>
                    <w:sz w:val="22"/>
                  </w:rPr>
                </w:rPrChange>
              </w:rPr>
              <w:t xml:space="preserve">0.0801 </w:t>
            </w:r>
          </w:p>
        </w:tc>
        <w:tc>
          <w:tcPr>
            <w:tcW w:w="709" w:type="dxa"/>
            <w:shd w:val="clear" w:color="auto" w:fill="auto"/>
            <w:noWrap/>
            <w:tcMar>
              <w:left w:w="57" w:type="dxa"/>
              <w:right w:w="57" w:type="dxa"/>
            </w:tcMar>
            <w:vAlign w:val="bottom"/>
            <w:hideMark/>
            <w:tcPrChange w:id="94" w:author="vicky song" w:date="2020-03-26T14:21:00Z">
              <w:tcPr>
                <w:tcW w:w="709" w:type="dxa"/>
                <w:shd w:val="clear" w:color="auto" w:fill="auto"/>
                <w:noWrap/>
                <w:tcMar>
                  <w:left w:w="57" w:type="dxa"/>
                  <w:right w:w="57" w:type="dxa"/>
                </w:tcMar>
                <w:vAlign w:val="bottom"/>
                <w:hideMark/>
              </w:tcPr>
            </w:tcPrChange>
          </w:tcPr>
          <w:p w14:paraId="1C4EDAE7" w14:textId="77777777" w:rsidR="002F79DC" w:rsidRPr="00591DCE" w:rsidRDefault="002F79DC">
            <w:pPr>
              <w:widowControl/>
              <w:adjustRightInd w:val="0"/>
              <w:jc w:val="right"/>
              <w:rPr>
                <w:rFonts w:ascii="等线" w:eastAsia="等线" w:hAnsi="等线" w:cs="宋体"/>
                <w:color w:val="000000"/>
                <w:kern w:val="0"/>
                <w:sz w:val="18"/>
                <w:szCs w:val="18"/>
                <w:rPrChange w:id="95" w:author="vicky song" w:date="2020-03-25T09:58:00Z">
                  <w:rPr>
                    <w:rFonts w:ascii="等线" w:eastAsia="等线" w:hAnsi="等线" w:cs="宋体"/>
                    <w:color w:val="000000"/>
                    <w:kern w:val="0"/>
                    <w:sz w:val="22"/>
                  </w:rPr>
                </w:rPrChange>
              </w:rPr>
              <w:pPrChange w:id="9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97" w:author="vicky song" w:date="2020-03-25T09:58:00Z">
                  <w:rPr>
                    <w:rFonts w:ascii="等线" w:eastAsia="等线" w:hAnsi="等线" w:cs="宋体"/>
                    <w:color w:val="000000"/>
                    <w:kern w:val="0"/>
                    <w:sz w:val="22"/>
                  </w:rPr>
                </w:rPrChange>
              </w:rPr>
              <w:t xml:space="preserve">0.0026 </w:t>
            </w:r>
          </w:p>
        </w:tc>
        <w:tc>
          <w:tcPr>
            <w:tcW w:w="709" w:type="dxa"/>
            <w:shd w:val="clear" w:color="auto" w:fill="auto"/>
            <w:noWrap/>
            <w:tcMar>
              <w:left w:w="57" w:type="dxa"/>
              <w:right w:w="57" w:type="dxa"/>
            </w:tcMar>
            <w:vAlign w:val="bottom"/>
            <w:hideMark/>
            <w:tcPrChange w:id="98" w:author="vicky song" w:date="2020-03-26T14:21:00Z">
              <w:tcPr>
                <w:tcW w:w="709" w:type="dxa"/>
                <w:shd w:val="clear" w:color="auto" w:fill="auto"/>
                <w:noWrap/>
                <w:tcMar>
                  <w:left w:w="57" w:type="dxa"/>
                  <w:right w:w="57" w:type="dxa"/>
                </w:tcMar>
                <w:vAlign w:val="bottom"/>
                <w:hideMark/>
              </w:tcPr>
            </w:tcPrChange>
          </w:tcPr>
          <w:p w14:paraId="18308D96" w14:textId="77777777" w:rsidR="002F79DC" w:rsidRPr="00591DCE" w:rsidRDefault="002F79DC">
            <w:pPr>
              <w:widowControl/>
              <w:adjustRightInd w:val="0"/>
              <w:jc w:val="right"/>
              <w:rPr>
                <w:rFonts w:ascii="等线" w:eastAsia="等线" w:hAnsi="等线" w:cs="宋体"/>
                <w:color w:val="000000"/>
                <w:kern w:val="0"/>
                <w:sz w:val="18"/>
                <w:szCs w:val="18"/>
                <w:rPrChange w:id="99" w:author="vicky song" w:date="2020-03-25T09:58:00Z">
                  <w:rPr>
                    <w:rFonts w:ascii="等线" w:eastAsia="等线" w:hAnsi="等线" w:cs="宋体"/>
                    <w:color w:val="000000"/>
                    <w:kern w:val="0"/>
                    <w:sz w:val="22"/>
                  </w:rPr>
                </w:rPrChange>
              </w:rPr>
              <w:pPrChange w:id="10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1" w:author="vicky song" w:date="2020-03-25T09:58:00Z">
                  <w:rPr>
                    <w:rFonts w:ascii="等线" w:eastAsia="等线" w:hAnsi="等线" w:cs="宋体"/>
                    <w:color w:val="000000"/>
                    <w:kern w:val="0"/>
                    <w:sz w:val="22"/>
                  </w:rPr>
                </w:rPrChange>
              </w:rPr>
              <w:t xml:space="preserve">0.0071 </w:t>
            </w:r>
          </w:p>
        </w:tc>
        <w:tc>
          <w:tcPr>
            <w:tcW w:w="710" w:type="dxa"/>
            <w:shd w:val="clear" w:color="auto" w:fill="auto"/>
            <w:noWrap/>
            <w:tcMar>
              <w:left w:w="57" w:type="dxa"/>
              <w:right w:w="57" w:type="dxa"/>
            </w:tcMar>
            <w:vAlign w:val="bottom"/>
            <w:hideMark/>
            <w:tcPrChange w:id="102" w:author="vicky song" w:date="2020-03-26T14:21:00Z">
              <w:tcPr>
                <w:tcW w:w="710" w:type="dxa"/>
                <w:gridSpan w:val="2"/>
                <w:shd w:val="clear" w:color="auto" w:fill="auto"/>
                <w:noWrap/>
                <w:tcMar>
                  <w:left w:w="57" w:type="dxa"/>
                  <w:right w:w="57" w:type="dxa"/>
                </w:tcMar>
                <w:vAlign w:val="bottom"/>
                <w:hideMark/>
              </w:tcPr>
            </w:tcPrChange>
          </w:tcPr>
          <w:p w14:paraId="19B479C7" w14:textId="77777777" w:rsidR="002F79DC" w:rsidRPr="00591DCE" w:rsidRDefault="002F79DC">
            <w:pPr>
              <w:widowControl/>
              <w:adjustRightInd w:val="0"/>
              <w:jc w:val="right"/>
              <w:rPr>
                <w:rFonts w:ascii="等线" w:eastAsia="等线" w:hAnsi="等线" w:cs="宋体"/>
                <w:color w:val="000000"/>
                <w:kern w:val="0"/>
                <w:sz w:val="18"/>
                <w:szCs w:val="18"/>
                <w:rPrChange w:id="103" w:author="vicky song" w:date="2020-03-25T09:58:00Z">
                  <w:rPr>
                    <w:rFonts w:ascii="等线" w:eastAsia="等线" w:hAnsi="等线" w:cs="宋体"/>
                    <w:color w:val="000000"/>
                    <w:kern w:val="0"/>
                    <w:sz w:val="22"/>
                  </w:rPr>
                </w:rPrChange>
              </w:rPr>
              <w:pPrChange w:id="10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5" w:author="vicky song" w:date="2020-03-25T09:58:00Z">
                  <w:rPr>
                    <w:rFonts w:ascii="等线" w:eastAsia="等线" w:hAnsi="等线" w:cs="宋体"/>
                    <w:color w:val="000000"/>
                    <w:kern w:val="0"/>
                    <w:sz w:val="22"/>
                  </w:rPr>
                </w:rPrChange>
              </w:rPr>
              <w:t xml:space="preserve">0.0243 </w:t>
            </w:r>
          </w:p>
        </w:tc>
        <w:tc>
          <w:tcPr>
            <w:tcW w:w="709" w:type="dxa"/>
            <w:shd w:val="clear" w:color="auto" w:fill="auto"/>
            <w:noWrap/>
            <w:tcMar>
              <w:left w:w="57" w:type="dxa"/>
              <w:right w:w="57" w:type="dxa"/>
            </w:tcMar>
            <w:vAlign w:val="bottom"/>
            <w:hideMark/>
            <w:tcPrChange w:id="106" w:author="vicky song" w:date="2020-03-26T14:21:00Z">
              <w:tcPr>
                <w:tcW w:w="709" w:type="dxa"/>
                <w:shd w:val="clear" w:color="auto" w:fill="auto"/>
                <w:noWrap/>
                <w:tcMar>
                  <w:left w:w="57" w:type="dxa"/>
                  <w:right w:w="57" w:type="dxa"/>
                </w:tcMar>
                <w:vAlign w:val="bottom"/>
                <w:hideMark/>
              </w:tcPr>
            </w:tcPrChange>
          </w:tcPr>
          <w:p w14:paraId="3BB0894E" w14:textId="77777777" w:rsidR="002F79DC" w:rsidRPr="00591DCE" w:rsidRDefault="002F79DC">
            <w:pPr>
              <w:widowControl/>
              <w:adjustRightInd w:val="0"/>
              <w:jc w:val="right"/>
              <w:rPr>
                <w:rFonts w:ascii="等线" w:eastAsia="等线" w:hAnsi="等线" w:cs="宋体"/>
                <w:color w:val="000000"/>
                <w:kern w:val="0"/>
                <w:sz w:val="18"/>
                <w:szCs w:val="18"/>
                <w:rPrChange w:id="107" w:author="vicky song" w:date="2020-03-25T09:58:00Z">
                  <w:rPr>
                    <w:rFonts w:ascii="等线" w:eastAsia="等线" w:hAnsi="等线" w:cs="宋体"/>
                    <w:color w:val="000000"/>
                    <w:kern w:val="0"/>
                    <w:sz w:val="22"/>
                  </w:rPr>
                </w:rPrChange>
              </w:rPr>
              <w:pPrChange w:id="1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9" w:author="vicky song" w:date="2020-03-25T09:58:00Z">
                  <w:rPr>
                    <w:rFonts w:ascii="等线" w:eastAsia="等线" w:hAnsi="等线" w:cs="宋体"/>
                    <w:color w:val="000000"/>
                    <w:kern w:val="0"/>
                    <w:sz w:val="22"/>
                  </w:rPr>
                </w:rPrChange>
              </w:rPr>
              <w:t xml:space="preserve">0.0565 </w:t>
            </w:r>
          </w:p>
        </w:tc>
        <w:tc>
          <w:tcPr>
            <w:tcW w:w="709" w:type="dxa"/>
            <w:shd w:val="clear" w:color="auto" w:fill="auto"/>
            <w:noWrap/>
            <w:tcMar>
              <w:left w:w="57" w:type="dxa"/>
              <w:right w:w="57" w:type="dxa"/>
            </w:tcMar>
            <w:vAlign w:val="bottom"/>
            <w:hideMark/>
            <w:tcPrChange w:id="110" w:author="vicky song" w:date="2020-03-26T14:21:00Z">
              <w:tcPr>
                <w:tcW w:w="850" w:type="dxa"/>
                <w:shd w:val="clear" w:color="auto" w:fill="auto"/>
                <w:noWrap/>
                <w:tcMar>
                  <w:left w:w="57" w:type="dxa"/>
                  <w:right w:w="57" w:type="dxa"/>
                </w:tcMar>
                <w:vAlign w:val="bottom"/>
                <w:hideMark/>
              </w:tcPr>
            </w:tcPrChange>
          </w:tcPr>
          <w:p w14:paraId="7E905025" w14:textId="77777777" w:rsidR="002F79DC" w:rsidRPr="00591DCE" w:rsidRDefault="002F79DC">
            <w:pPr>
              <w:widowControl/>
              <w:adjustRightInd w:val="0"/>
              <w:jc w:val="right"/>
              <w:rPr>
                <w:rFonts w:ascii="等线" w:eastAsia="等线" w:hAnsi="等线" w:cs="宋体"/>
                <w:color w:val="000000"/>
                <w:kern w:val="0"/>
                <w:sz w:val="18"/>
                <w:szCs w:val="18"/>
                <w:rPrChange w:id="111" w:author="vicky song" w:date="2020-03-25T09:58:00Z">
                  <w:rPr>
                    <w:rFonts w:ascii="等线" w:eastAsia="等线" w:hAnsi="等线" w:cs="宋体"/>
                    <w:color w:val="000000"/>
                    <w:kern w:val="0"/>
                    <w:sz w:val="22"/>
                  </w:rPr>
                </w:rPrChange>
              </w:rPr>
              <w:pPrChange w:id="1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13" w:author="vicky song" w:date="2020-03-25T09:58:00Z">
                  <w:rPr>
                    <w:rFonts w:ascii="等线" w:eastAsia="等线" w:hAnsi="等线" w:cs="宋体"/>
                    <w:color w:val="000000"/>
                    <w:kern w:val="0"/>
                    <w:sz w:val="22"/>
                  </w:rPr>
                </w:rPrChange>
              </w:rPr>
              <w:t xml:space="preserve">0.1119 </w:t>
            </w:r>
          </w:p>
        </w:tc>
        <w:tc>
          <w:tcPr>
            <w:tcW w:w="712" w:type="dxa"/>
            <w:shd w:val="clear" w:color="auto" w:fill="auto"/>
            <w:noWrap/>
            <w:tcMar>
              <w:left w:w="57" w:type="dxa"/>
              <w:right w:w="57" w:type="dxa"/>
            </w:tcMar>
            <w:vAlign w:val="bottom"/>
            <w:hideMark/>
            <w:tcPrChange w:id="114" w:author="vicky song" w:date="2020-03-26T14:21:00Z">
              <w:tcPr>
                <w:tcW w:w="709" w:type="dxa"/>
                <w:shd w:val="clear" w:color="auto" w:fill="auto"/>
                <w:noWrap/>
                <w:tcMar>
                  <w:left w:w="57" w:type="dxa"/>
                  <w:right w:w="57" w:type="dxa"/>
                </w:tcMar>
                <w:vAlign w:val="bottom"/>
                <w:hideMark/>
              </w:tcPr>
            </w:tcPrChange>
          </w:tcPr>
          <w:p w14:paraId="015FA158" w14:textId="77777777" w:rsidR="002F79DC" w:rsidRPr="00591DCE" w:rsidRDefault="002F79DC">
            <w:pPr>
              <w:widowControl/>
              <w:adjustRightInd w:val="0"/>
              <w:jc w:val="right"/>
              <w:rPr>
                <w:rFonts w:ascii="等线" w:eastAsia="等线" w:hAnsi="等线" w:cs="宋体"/>
                <w:color w:val="000000"/>
                <w:kern w:val="0"/>
                <w:sz w:val="18"/>
                <w:szCs w:val="18"/>
                <w:rPrChange w:id="115" w:author="vicky song" w:date="2020-03-25T09:58:00Z">
                  <w:rPr>
                    <w:rFonts w:ascii="等线" w:eastAsia="等线" w:hAnsi="等线" w:cs="宋体"/>
                    <w:color w:val="000000"/>
                    <w:kern w:val="0"/>
                    <w:sz w:val="22"/>
                  </w:rPr>
                </w:rPrChange>
              </w:rPr>
              <w:pPrChange w:id="1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17" w:author="vicky song" w:date="2020-03-25T09:58:00Z">
                  <w:rPr>
                    <w:rFonts w:ascii="等线" w:eastAsia="等线" w:hAnsi="等线" w:cs="宋体"/>
                    <w:color w:val="000000"/>
                    <w:kern w:val="0"/>
                    <w:sz w:val="22"/>
                  </w:rPr>
                </w:rPrChange>
              </w:rPr>
              <w:t xml:space="preserve">0.1410 </w:t>
            </w:r>
          </w:p>
        </w:tc>
        <w:tc>
          <w:tcPr>
            <w:tcW w:w="711" w:type="dxa"/>
            <w:gridSpan w:val="2"/>
            <w:shd w:val="clear" w:color="auto" w:fill="auto"/>
            <w:noWrap/>
            <w:tcMar>
              <w:left w:w="57" w:type="dxa"/>
              <w:right w:w="57" w:type="dxa"/>
            </w:tcMar>
            <w:vAlign w:val="bottom"/>
            <w:hideMark/>
            <w:tcPrChange w:id="118" w:author="vicky song" w:date="2020-03-26T14:21:00Z">
              <w:tcPr>
                <w:tcW w:w="711" w:type="dxa"/>
                <w:gridSpan w:val="2"/>
                <w:shd w:val="clear" w:color="auto" w:fill="auto"/>
                <w:noWrap/>
                <w:tcMar>
                  <w:left w:w="57" w:type="dxa"/>
                  <w:right w:w="57" w:type="dxa"/>
                </w:tcMar>
                <w:vAlign w:val="bottom"/>
                <w:hideMark/>
              </w:tcPr>
            </w:tcPrChange>
          </w:tcPr>
          <w:p w14:paraId="4CBD50DC" w14:textId="77777777" w:rsidR="002F79DC" w:rsidRPr="00591DCE" w:rsidRDefault="002F79DC">
            <w:pPr>
              <w:widowControl/>
              <w:adjustRightInd w:val="0"/>
              <w:jc w:val="right"/>
              <w:rPr>
                <w:rFonts w:ascii="等线" w:eastAsia="等线" w:hAnsi="等线" w:cs="宋体"/>
                <w:color w:val="000000"/>
                <w:kern w:val="0"/>
                <w:sz w:val="18"/>
                <w:szCs w:val="18"/>
                <w:rPrChange w:id="119" w:author="vicky song" w:date="2020-03-25T09:58:00Z">
                  <w:rPr>
                    <w:rFonts w:ascii="等线" w:eastAsia="等线" w:hAnsi="等线" w:cs="宋体"/>
                    <w:color w:val="000000"/>
                    <w:kern w:val="0"/>
                    <w:sz w:val="22"/>
                  </w:rPr>
                </w:rPrChange>
              </w:rPr>
              <w:pPrChange w:id="1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1" w:author="vicky song" w:date="2020-03-25T09:58:00Z">
                  <w:rPr>
                    <w:rFonts w:ascii="等线" w:eastAsia="等线" w:hAnsi="等线" w:cs="宋体"/>
                    <w:color w:val="000000"/>
                    <w:kern w:val="0"/>
                    <w:sz w:val="22"/>
                  </w:rPr>
                </w:rPrChange>
              </w:rPr>
              <w:t xml:space="preserve">0.0418 </w:t>
            </w:r>
          </w:p>
        </w:tc>
        <w:tc>
          <w:tcPr>
            <w:tcW w:w="709" w:type="dxa"/>
            <w:shd w:val="clear" w:color="auto" w:fill="auto"/>
            <w:noWrap/>
            <w:tcMar>
              <w:left w:w="57" w:type="dxa"/>
              <w:right w:w="57" w:type="dxa"/>
            </w:tcMar>
            <w:vAlign w:val="bottom"/>
            <w:hideMark/>
            <w:tcPrChange w:id="122" w:author="vicky song" w:date="2020-03-26T14:21:00Z">
              <w:tcPr>
                <w:tcW w:w="709" w:type="dxa"/>
                <w:shd w:val="clear" w:color="auto" w:fill="auto"/>
                <w:noWrap/>
                <w:tcMar>
                  <w:left w:w="57" w:type="dxa"/>
                  <w:right w:w="57" w:type="dxa"/>
                </w:tcMar>
                <w:vAlign w:val="bottom"/>
                <w:hideMark/>
              </w:tcPr>
            </w:tcPrChange>
          </w:tcPr>
          <w:p w14:paraId="15D3E1FD" w14:textId="77777777" w:rsidR="002F79DC" w:rsidRPr="00591DCE" w:rsidRDefault="002F79DC">
            <w:pPr>
              <w:widowControl/>
              <w:adjustRightInd w:val="0"/>
              <w:jc w:val="right"/>
              <w:rPr>
                <w:rFonts w:ascii="等线" w:eastAsia="等线" w:hAnsi="等线" w:cs="宋体"/>
                <w:color w:val="000000"/>
                <w:kern w:val="0"/>
                <w:sz w:val="18"/>
                <w:szCs w:val="18"/>
                <w:rPrChange w:id="123" w:author="vicky song" w:date="2020-03-25T09:58:00Z">
                  <w:rPr>
                    <w:rFonts w:ascii="等线" w:eastAsia="等线" w:hAnsi="等线" w:cs="宋体"/>
                    <w:color w:val="000000"/>
                    <w:kern w:val="0"/>
                    <w:sz w:val="22"/>
                  </w:rPr>
                </w:rPrChange>
              </w:rPr>
              <w:pPrChange w:id="1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5" w:author="vicky song" w:date="2020-03-25T09:58:00Z">
                  <w:rPr>
                    <w:rFonts w:ascii="等线" w:eastAsia="等线" w:hAnsi="等线" w:cs="宋体"/>
                    <w:color w:val="000000"/>
                    <w:kern w:val="0"/>
                    <w:sz w:val="22"/>
                  </w:rPr>
                </w:rPrChange>
              </w:rPr>
              <w:t xml:space="preserve">0.1092 </w:t>
            </w:r>
          </w:p>
        </w:tc>
        <w:tc>
          <w:tcPr>
            <w:tcW w:w="708" w:type="dxa"/>
            <w:shd w:val="clear" w:color="auto" w:fill="auto"/>
            <w:noWrap/>
            <w:tcMar>
              <w:left w:w="57" w:type="dxa"/>
              <w:right w:w="57" w:type="dxa"/>
            </w:tcMar>
            <w:vAlign w:val="bottom"/>
            <w:hideMark/>
            <w:tcPrChange w:id="126" w:author="vicky song" w:date="2020-03-26T14:21:00Z">
              <w:tcPr>
                <w:tcW w:w="708" w:type="dxa"/>
                <w:shd w:val="clear" w:color="auto" w:fill="auto"/>
                <w:noWrap/>
                <w:tcMar>
                  <w:left w:w="57" w:type="dxa"/>
                  <w:right w:w="57" w:type="dxa"/>
                </w:tcMar>
                <w:vAlign w:val="bottom"/>
                <w:hideMark/>
              </w:tcPr>
            </w:tcPrChange>
          </w:tcPr>
          <w:p w14:paraId="7C917296" w14:textId="77777777" w:rsidR="002F79DC" w:rsidRPr="00591DCE" w:rsidRDefault="002F79DC">
            <w:pPr>
              <w:widowControl/>
              <w:adjustRightInd w:val="0"/>
              <w:jc w:val="right"/>
              <w:rPr>
                <w:rFonts w:ascii="等线" w:eastAsia="等线" w:hAnsi="等线" w:cs="宋体"/>
                <w:color w:val="000000"/>
                <w:kern w:val="0"/>
                <w:sz w:val="18"/>
                <w:szCs w:val="18"/>
                <w:rPrChange w:id="127" w:author="vicky song" w:date="2020-03-25T09:58:00Z">
                  <w:rPr>
                    <w:rFonts w:ascii="等线" w:eastAsia="等线" w:hAnsi="等线" w:cs="宋体"/>
                    <w:color w:val="000000"/>
                    <w:kern w:val="0"/>
                    <w:sz w:val="22"/>
                  </w:rPr>
                </w:rPrChange>
              </w:rPr>
              <w:pPrChange w:id="1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9" w:author="vicky song" w:date="2020-03-25T09:58:00Z">
                  <w:rPr>
                    <w:rFonts w:ascii="等线" w:eastAsia="等线" w:hAnsi="等线" w:cs="宋体"/>
                    <w:color w:val="000000"/>
                    <w:kern w:val="0"/>
                    <w:sz w:val="22"/>
                  </w:rPr>
                </w:rPrChange>
              </w:rPr>
              <w:t xml:space="preserve">0.1043 </w:t>
            </w:r>
          </w:p>
        </w:tc>
        <w:tc>
          <w:tcPr>
            <w:tcW w:w="709" w:type="dxa"/>
            <w:gridSpan w:val="2"/>
            <w:shd w:val="clear" w:color="auto" w:fill="auto"/>
            <w:noWrap/>
            <w:tcMar>
              <w:left w:w="57" w:type="dxa"/>
              <w:right w:w="57" w:type="dxa"/>
            </w:tcMar>
            <w:vAlign w:val="bottom"/>
            <w:hideMark/>
            <w:tcPrChange w:id="130" w:author="vicky song" w:date="2020-03-26T14:21:00Z">
              <w:tcPr>
                <w:tcW w:w="709" w:type="dxa"/>
                <w:gridSpan w:val="2"/>
                <w:shd w:val="clear" w:color="auto" w:fill="auto"/>
                <w:noWrap/>
                <w:tcMar>
                  <w:left w:w="57" w:type="dxa"/>
                  <w:right w:w="57" w:type="dxa"/>
                </w:tcMar>
                <w:vAlign w:val="bottom"/>
                <w:hideMark/>
              </w:tcPr>
            </w:tcPrChange>
          </w:tcPr>
          <w:p w14:paraId="72E5CFDD" w14:textId="77777777" w:rsidR="002F79DC" w:rsidRPr="00591DCE" w:rsidRDefault="002F79DC">
            <w:pPr>
              <w:widowControl/>
              <w:adjustRightInd w:val="0"/>
              <w:jc w:val="right"/>
              <w:rPr>
                <w:rFonts w:ascii="等线" w:eastAsia="等线" w:hAnsi="等线" w:cs="宋体"/>
                <w:color w:val="000000"/>
                <w:kern w:val="0"/>
                <w:sz w:val="18"/>
                <w:szCs w:val="18"/>
                <w:rPrChange w:id="131" w:author="vicky song" w:date="2020-03-25T09:58:00Z">
                  <w:rPr>
                    <w:rFonts w:ascii="等线" w:eastAsia="等线" w:hAnsi="等线" w:cs="宋体"/>
                    <w:color w:val="000000"/>
                    <w:kern w:val="0"/>
                    <w:sz w:val="22"/>
                  </w:rPr>
                </w:rPrChange>
              </w:rPr>
              <w:pPrChange w:id="1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33" w:author="vicky song" w:date="2020-03-25T09:58:00Z">
                  <w:rPr>
                    <w:rFonts w:ascii="等线" w:eastAsia="等线" w:hAnsi="等线" w:cs="宋体"/>
                    <w:color w:val="000000"/>
                    <w:kern w:val="0"/>
                    <w:sz w:val="22"/>
                  </w:rPr>
                </w:rPrChange>
              </w:rPr>
              <w:t xml:space="preserve">0.0594 </w:t>
            </w:r>
          </w:p>
        </w:tc>
      </w:tr>
      <w:tr w:rsidR="00F82470" w:rsidRPr="002F79DC" w14:paraId="0677EE0F" w14:textId="77777777" w:rsidTr="00F82470">
        <w:tblPrEx>
          <w:tblPrExChange w:id="134" w:author="vicky song" w:date="2020-03-26T14:21:00Z">
            <w:tblPrEx>
              <w:tblW w:w="10206" w:type="dxa"/>
            </w:tblPrEx>
          </w:tblPrExChange>
        </w:tblPrEx>
        <w:trPr>
          <w:gridAfter w:val="1"/>
          <w:wAfter w:w="6" w:type="dxa"/>
          <w:trHeight w:val="285"/>
          <w:trPrChange w:id="135" w:author="vicky song" w:date="2020-03-26T14:21:00Z">
            <w:trPr>
              <w:gridAfter w:val="1"/>
              <w:trHeight w:val="285"/>
            </w:trPr>
          </w:trPrChange>
        </w:trPr>
        <w:tc>
          <w:tcPr>
            <w:tcW w:w="704" w:type="dxa"/>
            <w:shd w:val="clear" w:color="000000" w:fill="FFF2CC"/>
            <w:noWrap/>
            <w:tcMar>
              <w:left w:w="57" w:type="dxa"/>
              <w:right w:w="57" w:type="dxa"/>
            </w:tcMar>
            <w:vAlign w:val="bottom"/>
            <w:hideMark/>
            <w:tcPrChange w:id="136" w:author="vicky song" w:date="2020-03-26T14:21:00Z">
              <w:tcPr>
                <w:tcW w:w="845" w:type="dxa"/>
                <w:shd w:val="clear" w:color="000000" w:fill="FFF2CC"/>
                <w:noWrap/>
                <w:tcMar>
                  <w:left w:w="57" w:type="dxa"/>
                  <w:right w:w="57" w:type="dxa"/>
                </w:tcMar>
                <w:vAlign w:val="bottom"/>
                <w:hideMark/>
              </w:tcPr>
            </w:tcPrChange>
          </w:tcPr>
          <w:p w14:paraId="208668FA" w14:textId="77777777" w:rsidR="002F79DC" w:rsidRPr="00591DCE" w:rsidRDefault="002F79DC" w:rsidP="00F82470">
            <w:pPr>
              <w:widowControl/>
              <w:jc w:val="left"/>
              <w:rPr>
                <w:rFonts w:ascii="等线" w:eastAsia="等线" w:hAnsi="等线" w:cs="宋体"/>
                <w:color w:val="000000"/>
                <w:kern w:val="0"/>
                <w:sz w:val="18"/>
                <w:szCs w:val="18"/>
                <w:highlight w:val="green"/>
                <w:rPrChange w:id="137"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38"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39" w:author="vicky song" w:date="2020-03-25T09:58:00Z">
                  <w:rPr>
                    <w:rFonts w:ascii="等线" w:eastAsia="等线" w:hAnsi="等线" w:cs="宋体"/>
                    <w:color w:val="000000"/>
                    <w:kern w:val="0"/>
                    <w:sz w:val="22"/>
                    <w:highlight w:val="green"/>
                  </w:rPr>
                </w:rPrChange>
              </w:rPr>
              <w:t>2</w:t>
            </w:r>
          </w:p>
        </w:tc>
        <w:tc>
          <w:tcPr>
            <w:tcW w:w="708" w:type="dxa"/>
            <w:shd w:val="clear" w:color="000000" w:fill="FFF2CC"/>
            <w:noWrap/>
            <w:tcMar>
              <w:left w:w="57" w:type="dxa"/>
              <w:right w:w="57" w:type="dxa"/>
            </w:tcMar>
            <w:vAlign w:val="bottom"/>
            <w:hideMark/>
            <w:tcPrChange w:id="140" w:author="vicky song" w:date="2020-03-26T14:21:00Z">
              <w:tcPr>
                <w:tcW w:w="708" w:type="dxa"/>
                <w:shd w:val="clear" w:color="000000" w:fill="FFF2CC"/>
                <w:noWrap/>
                <w:tcMar>
                  <w:left w:w="57" w:type="dxa"/>
                  <w:right w:w="57" w:type="dxa"/>
                </w:tcMar>
                <w:vAlign w:val="bottom"/>
                <w:hideMark/>
              </w:tcPr>
            </w:tcPrChange>
          </w:tcPr>
          <w:p w14:paraId="5F75F48B" w14:textId="77777777" w:rsidR="002F79DC" w:rsidRPr="00591DCE" w:rsidRDefault="002F79DC">
            <w:pPr>
              <w:widowControl/>
              <w:adjustRightInd w:val="0"/>
              <w:jc w:val="right"/>
              <w:rPr>
                <w:rFonts w:ascii="等线" w:eastAsia="等线" w:hAnsi="等线" w:cs="宋体"/>
                <w:color w:val="000000"/>
                <w:kern w:val="0"/>
                <w:sz w:val="18"/>
                <w:szCs w:val="18"/>
                <w:rPrChange w:id="141" w:author="vicky song" w:date="2020-03-25T09:58:00Z">
                  <w:rPr>
                    <w:rFonts w:ascii="等线" w:eastAsia="等线" w:hAnsi="等线" w:cs="宋体"/>
                    <w:color w:val="000000"/>
                    <w:kern w:val="0"/>
                    <w:sz w:val="22"/>
                  </w:rPr>
                </w:rPrChange>
              </w:rPr>
              <w:pPrChange w:id="14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43" w:author="vicky song" w:date="2020-03-25T09:58:00Z">
                  <w:rPr>
                    <w:rFonts w:ascii="等线" w:eastAsia="等线" w:hAnsi="等线" w:cs="宋体"/>
                    <w:color w:val="000000"/>
                    <w:kern w:val="0"/>
                    <w:sz w:val="22"/>
                  </w:rPr>
                </w:rPrChange>
              </w:rPr>
              <w:t xml:space="preserve">0.0149 </w:t>
            </w:r>
          </w:p>
        </w:tc>
        <w:tc>
          <w:tcPr>
            <w:tcW w:w="708" w:type="dxa"/>
            <w:shd w:val="clear" w:color="000000" w:fill="FFF2CC"/>
            <w:noWrap/>
            <w:tcMar>
              <w:left w:w="57" w:type="dxa"/>
              <w:right w:w="57" w:type="dxa"/>
            </w:tcMar>
            <w:vAlign w:val="bottom"/>
            <w:hideMark/>
            <w:tcPrChange w:id="144" w:author="vicky song" w:date="2020-03-26T14:21:00Z">
              <w:tcPr>
                <w:tcW w:w="708" w:type="dxa"/>
                <w:shd w:val="clear" w:color="000000" w:fill="FFF2CC"/>
                <w:noWrap/>
                <w:tcMar>
                  <w:left w:w="57" w:type="dxa"/>
                  <w:right w:w="57" w:type="dxa"/>
                </w:tcMar>
                <w:vAlign w:val="bottom"/>
                <w:hideMark/>
              </w:tcPr>
            </w:tcPrChange>
          </w:tcPr>
          <w:p w14:paraId="4B335B67" w14:textId="77777777" w:rsidR="002F79DC" w:rsidRPr="00591DCE" w:rsidRDefault="002F79DC">
            <w:pPr>
              <w:widowControl/>
              <w:adjustRightInd w:val="0"/>
              <w:jc w:val="right"/>
              <w:rPr>
                <w:rFonts w:ascii="等线" w:eastAsia="等线" w:hAnsi="等线" w:cs="宋体"/>
                <w:b/>
                <w:bCs/>
                <w:color w:val="000000"/>
                <w:kern w:val="0"/>
                <w:sz w:val="18"/>
                <w:szCs w:val="18"/>
                <w:rPrChange w:id="145" w:author="vicky song" w:date="2020-03-25T09:58:00Z">
                  <w:rPr>
                    <w:rFonts w:ascii="等线" w:eastAsia="等线" w:hAnsi="等线" w:cs="宋体"/>
                    <w:b/>
                    <w:bCs/>
                    <w:color w:val="000000"/>
                    <w:kern w:val="0"/>
                    <w:sz w:val="22"/>
                  </w:rPr>
                </w:rPrChange>
              </w:rPr>
              <w:pPrChange w:id="146"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47" w:author="vicky song" w:date="2020-03-25T09:58:00Z">
                  <w:rPr>
                    <w:rFonts w:ascii="等线" w:eastAsia="等线" w:hAnsi="等线" w:cs="宋体"/>
                    <w:b/>
                    <w:bCs/>
                    <w:color w:val="000000"/>
                    <w:kern w:val="0"/>
                    <w:sz w:val="22"/>
                  </w:rPr>
                </w:rPrChange>
              </w:rPr>
              <w:t xml:space="preserve">0.0186 </w:t>
            </w:r>
          </w:p>
        </w:tc>
        <w:tc>
          <w:tcPr>
            <w:tcW w:w="709" w:type="dxa"/>
            <w:shd w:val="clear" w:color="000000" w:fill="FFF2CC"/>
            <w:noWrap/>
            <w:tcMar>
              <w:left w:w="57" w:type="dxa"/>
              <w:right w:w="57" w:type="dxa"/>
            </w:tcMar>
            <w:vAlign w:val="bottom"/>
            <w:hideMark/>
            <w:tcPrChange w:id="148" w:author="vicky song" w:date="2020-03-26T14:21:00Z">
              <w:tcPr>
                <w:tcW w:w="709" w:type="dxa"/>
                <w:shd w:val="clear" w:color="000000" w:fill="FFF2CC"/>
                <w:noWrap/>
                <w:tcMar>
                  <w:left w:w="57" w:type="dxa"/>
                  <w:right w:w="57" w:type="dxa"/>
                </w:tcMar>
                <w:vAlign w:val="bottom"/>
                <w:hideMark/>
              </w:tcPr>
            </w:tcPrChange>
          </w:tcPr>
          <w:p w14:paraId="0C464F45" w14:textId="77777777" w:rsidR="002F79DC" w:rsidRPr="00591DCE" w:rsidRDefault="002F79DC">
            <w:pPr>
              <w:widowControl/>
              <w:adjustRightInd w:val="0"/>
              <w:jc w:val="right"/>
              <w:rPr>
                <w:rFonts w:ascii="等线" w:eastAsia="等线" w:hAnsi="等线" w:cs="宋体"/>
                <w:color w:val="000000"/>
                <w:kern w:val="0"/>
                <w:sz w:val="18"/>
                <w:szCs w:val="18"/>
                <w:rPrChange w:id="149" w:author="vicky song" w:date="2020-03-25T09:58:00Z">
                  <w:rPr>
                    <w:rFonts w:ascii="等线" w:eastAsia="等线" w:hAnsi="等线" w:cs="宋体"/>
                    <w:color w:val="000000"/>
                    <w:kern w:val="0"/>
                    <w:sz w:val="22"/>
                  </w:rPr>
                </w:rPrChange>
              </w:rPr>
              <w:pPrChange w:id="15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1" w:author="vicky song" w:date="2020-03-25T09:58:00Z">
                  <w:rPr>
                    <w:rFonts w:ascii="等线" w:eastAsia="等线" w:hAnsi="等线" w:cs="宋体"/>
                    <w:color w:val="000000"/>
                    <w:kern w:val="0"/>
                    <w:sz w:val="22"/>
                  </w:rPr>
                </w:rPrChange>
              </w:rPr>
              <w:t xml:space="preserve">0.0792 </w:t>
            </w:r>
          </w:p>
        </w:tc>
        <w:tc>
          <w:tcPr>
            <w:tcW w:w="709" w:type="dxa"/>
            <w:shd w:val="clear" w:color="000000" w:fill="FFF2CC"/>
            <w:noWrap/>
            <w:tcMar>
              <w:left w:w="57" w:type="dxa"/>
              <w:right w:w="57" w:type="dxa"/>
            </w:tcMar>
            <w:vAlign w:val="bottom"/>
            <w:hideMark/>
            <w:tcPrChange w:id="152" w:author="vicky song" w:date="2020-03-26T14:21:00Z">
              <w:tcPr>
                <w:tcW w:w="709" w:type="dxa"/>
                <w:shd w:val="clear" w:color="000000" w:fill="FFF2CC"/>
                <w:noWrap/>
                <w:tcMar>
                  <w:left w:w="57" w:type="dxa"/>
                  <w:right w:w="57" w:type="dxa"/>
                </w:tcMar>
                <w:vAlign w:val="bottom"/>
                <w:hideMark/>
              </w:tcPr>
            </w:tcPrChange>
          </w:tcPr>
          <w:p w14:paraId="005BBD2C" w14:textId="77777777" w:rsidR="002F79DC" w:rsidRPr="00591DCE" w:rsidRDefault="002F79DC">
            <w:pPr>
              <w:widowControl/>
              <w:adjustRightInd w:val="0"/>
              <w:jc w:val="right"/>
              <w:rPr>
                <w:rFonts w:ascii="等线" w:eastAsia="等线" w:hAnsi="等线" w:cs="宋体"/>
                <w:b/>
                <w:bCs/>
                <w:color w:val="000000"/>
                <w:kern w:val="0"/>
                <w:sz w:val="18"/>
                <w:szCs w:val="18"/>
                <w:rPrChange w:id="153" w:author="vicky song" w:date="2020-03-25T09:58:00Z">
                  <w:rPr>
                    <w:rFonts w:ascii="等线" w:eastAsia="等线" w:hAnsi="等线" w:cs="宋体"/>
                    <w:b/>
                    <w:bCs/>
                    <w:color w:val="000000"/>
                    <w:kern w:val="0"/>
                    <w:sz w:val="22"/>
                  </w:rPr>
                </w:rPrChange>
              </w:rPr>
              <w:pPrChange w:id="15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55" w:author="vicky song" w:date="2020-03-25T09:58:00Z">
                  <w:rPr>
                    <w:rFonts w:ascii="等线" w:eastAsia="等线" w:hAnsi="等线" w:cs="宋体"/>
                    <w:b/>
                    <w:bCs/>
                    <w:color w:val="000000"/>
                    <w:kern w:val="0"/>
                    <w:sz w:val="22"/>
                  </w:rPr>
                </w:rPrChange>
              </w:rPr>
              <w:t xml:space="preserve">0.0023 </w:t>
            </w:r>
          </w:p>
        </w:tc>
        <w:tc>
          <w:tcPr>
            <w:tcW w:w="709" w:type="dxa"/>
            <w:shd w:val="clear" w:color="000000" w:fill="FFF2CC"/>
            <w:noWrap/>
            <w:tcMar>
              <w:left w:w="57" w:type="dxa"/>
              <w:right w:w="57" w:type="dxa"/>
            </w:tcMar>
            <w:vAlign w:val="bottom"/>
            <w:hideMark/>
            <w:tcPrChange w:id="156" w:author="vicky song" w:date="2020-03-26T14:21:00Z">
              <w:tcPr>
                <w:tcW w:w="709" w:type="dxa"/>
                <w:shd w:val="clear" w:color="000000" w:fill="FFF2CC"/>
                <w:noWrap/>
                <w:tcMar>
                  <w:left w:w="57" w:type="dxa"/>
                  <w:right w:w="57" w:type="dxa"/>
                </w:tcMar>
                <w:vAlign w:val="bottom"/>
                <w:hideMark/>
              </w:tcPr>
            </w:tcPrChange>
          </w:tcPr>
          <w:p w14:paraId="5A74EFD0" w14:textId="77777777" w:rsidR="002F79DC" w:rsidRPr="00591DCE" w:rsidRDefault="002F79DC">
            <w:pPr>
              <w:widowControl/>
              <w:adjustRightInd w:val="0"/>
              <w:jc w:val="right"/>
              <w:rPr>
                <w:rFonts w:ascii="等线" w:eastAsia="等线" w:hAnsi="等线" w:cs="宋体"/>
                <w:color w:val="000000"/>
                <w:kern w:val="0"/>
                <w:sz w:val="18"/>
                <w:szCs w:val="18"/>
                <w:rPrChange w:id="157" w:author="vicky song" w:date="2020-03-25T09:58:00Z">
                  <w:rPr>
                    <w:rFonts w:ascii="等线" w:eastAsia="等线" w:hAnsi="等线" w:cs="宋体"/>
                    <w:color w:val="000000"/>
                    <w:kern w:val="0"/>
                    <w:sz w:val="22"/>
                  </w:rPr>
                </w:rPrChange>
              </w:rPr>
              <w:pPrChange w:id="1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9" w:author="vicky song" w:date="2020-03-25T09:58:00Z">
                  <w:rPr>
                    <w:rFonts w:ascii="等线" w:eastAsia="等线" w:hAnsi="等线" w:cs="宋体"/>
                    <w:color w:val="000000"/>
                    <w:kern w:val="0"/>
                    <w:sz w:val="22"/>
                  </w:rPr>
                </w:rPrChange>
              </w:rPr>
              <w:t xml:space="preserve">0.0069 </w:t>
            </w:r>
          </w:p>
        </w:tc>
        <w:tc>
          <w:tcPr>
            <w:tcW w:w="710" w:type="dxa"/>
            <w:shd w:val="clear" w:color="000000" w:fill="FFF2CC"/>
            <w:noWrap/>
            <w:tcMar>
              <w:left w:w="57" w:type="dxa"/>
              <w:right w:w="57" w:type="dxa"/>
            </w:tcMar>
            <w:vAlign w:val="bottom"/>
            <w:hideMark/>
            <w:tcPrChange w:id="160" w:author="vicky song" w:date="2020-03-26T14:21:00Z">
              <w:tcPr>
                <w:tcW w:w="710" w:type="dxa"/>
                <w:gridSpan w:val="2"/>
                <w:shd w:val="clear" w:color="000000" w:fill="FFF2CC"/>
                <w:noWrap/>
                <w:tcMar>
                  <w:left w:w="57" w:type="dxa"/>
                  <w:right w:w="57" w:type="dxa"/>
                </w:tcMar>
                <w:vAlign w:val="bottom"/>
                <w:hideMark/>
              </w:tcPr>
            </w:tcPrChange>
          </w:tcPr>
          <w:p w14:paraId="5320EC8F" w14:textId="77777777" w:rsidR="002F79DC" w:rsidRPr="00591DCE" w:rsidRDefault="002F79DC">
            <w:pPr>
              <w:widowControl/>
              <w:adjustRightInd w:val="0"/>
              <w:jc w:val="right"/>
              <w:rPr>
                <w:rFonts w:ascii="等线" w:eastAsia="等线" w:hAnsi="等线" w:cs="宋体"/>
                <w:color w:val="000000"/>
                <w:kern w:val="0"/>
                <w:sz w:val="18"/>
                <w:szCs w:val="18"/>
                <w:rPrChange w:id="161" w:author="vicky song" w:date="2020-03-25T09:58:00Z">
                  <w:rPr>
                    <w:rFonts w:ascii="等线" w:eastAsia="等线" w:hAnsi="等线" w:cs="宋体"/>
                    <w:color w:val="000000"/>
                    <w:kern w:val="0"/>
                    <w:sz w:val="22"/>
                  </w:rPr>
                </w:rPrChange>
              </w:rPr>
              <w:pPrChange w:id="1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3" w:author="vicky song" w:date="2020-03-25T09:58:00Z">
                  <w:rPr>
                    <w:rFonts w:ascii="等线" w:eastAsia="等线" w:hAnsi="等线" w:cs="宋体"/>
                    <w:color w:val="000000"/>
                    <w:kern w:val="0"/>
                    <w:sz w:val="22"/>
                  </w:rPr>
                </w:rPrChange>
              </w:rPr>
              <w:t xml:space="preserve">0.0237 </w:t>
            </w:r>
          </w:p>
        </w:tc>
        <w:tc>
          <w:tcPr>
            <w:tcW w:w="709" w:type="dxa"/>
            <w:shd w:val="clear" w:color="000000" w:fill="FFF2CC"/>
            <w:noWrap/>
            <w:tcMar>
              <w:left w:w="57" w:type="dxa"/>
              <w:right w:w="57" w:type="dxa"/>
            </w:tcMar>
            <w:vAlign w:val="bottom"/>
            <w:hideMark/>
            <w:tcPrChange w:id="164" w:author="vicky song" w:date="2020-03-26T14:21:00Z">
              <w:tcPr>
                <w:tcW w:w="709" w:type="dxa"/>
                <w:shd w:val="clear" w:color="000000" w:fill="FFF2CC"/>
                <w:noWrap/>
                <w:tcMar>
                  <w:left w:w="57" w:type="dxa"/>
                  <w:right w:w="57" w:type="dxa"/>
                </w:tcMar>
                <w:vAlign w:val="bottom"/>
                <w:hideMark/>
              </w:tcPr>
            </w:tcPrChange>
          </w:tcPr>
          <w:p w14:paraId="312004B0" w14:textId="77777777" w:rsidR="002F79DC" w:rsidRPr="00591DCE" w:rsidRDefault="002F79DC">
            <w:pPr>
              <w:widowControl/>
              <w:adjustRightInd w:val="0"/>
              <w:jc w:val="right"/>
              <w:rPr>
                <w:rFonts w:ascii="等线" w:eastAsia="等线" w:hAnsi="等线" w:cs="宋体"/>
                <w:color w:val="000000"/>
                <w:kern w:val="0"/>
                <w:sz w:val="18"/>
                <w:szCs w:val="18"/>
                <w:rPrChange w:id="165" w:author="vicky song" w:date="2020-03-25T09:58:00Z">
                  <w:rPr>
                    <w:rFonts w:ascii="等线" w:eastAsia="等线" w:hAnsi="等线" w:cs="宋体"/>
                    <w:color w:val="000000"/>
                    <w:kern w:val="0"/>
                    <w:sz w:val="22"/>
                  </w:rPr>
                </w:rPrChange>
              </w:rPr>
              <w:pPrChange w:id="1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7" w:author="vicky song" w:date="2020-03-25T09:58:00Z">
                  <w:rPr>
                    <w:rFonts w:ascii="等线" w:eastAsia="等线" w:hAnsi="等线" w:cs="宋体"/>
                    <w:color w:val="000000"/>
                    <w:kern w:val="0"/>
                    <w:sz w:val="22"/>
                  </w:rPr>
                </w:rPrChange>
              </w:rPr>
              <w:t xml:space="preserve">0.0529 </w:t>
            </w:r>
          </w:p>
        </w:tc>
        <w:tc>
          <w:tcPr>
            <w:tcW w:w="709" w:type="dxa"/>
            <w:shd w:val="clear" w:color="000000" w:fill="FFF2CC"/>
            <w:noWrap/>
            <w:tcMar>
              <w:left w:w="57" w:type="dxa"/>
              <w:right w:w="57" w:type="dxa"/>
            </w:tcMar>
            <w:vAlign w:val="bottom"/>
            <w:hideMark/>
            <w:tcPrChange w:id="168" w:author="vicky song" w:date="2020-03-26T14:21:00Z">
              <w:tcPr>
                <w:tcW w:w="850" w:type="dxa"/>
                <w:shd w:val="clear" w:color="000000" w:fill="FFF2CC"/>
                <w:noWrap/>
                <w:tcMar>
                  <w:left w:w="57" w:type="dxa"/>
                  <w:right w:w="57" w:type="dxa"/>
                </w:tcMar>
                <w:vAlign w:val="bottom"/>
                <w:hideMark/>
              </w:tcPr>
            </w:tcPrChange>
          </w:tcPr>
          <w:p w14:paraId="3460AC81" w14:textId="77777777" w:rsidR="002F79DC" w:rsidRPr="00591DCE" w:rsidRDefault="002F79DC">
            <w:pPr>
              <w:widowControl/>
              <w:adjustRightInd w:val="0"/>
              <w:jc w:val="right"/>
              <w:rPr>
                <w:rFonts w:ascii="等线" w:eastAsia="等线" w:hAnsi="等线" w:cs="宋体"/>
                <w:b/>
                <w:bCs/>
                <w:color w:val="000000"/>
                <w:kern w:val="0"/>
                <w:sz w:val="18"/>
                <w:szCs w:val="18"/>
                <w:rPrChange w:id="169" w:author="vicky song" w:date="2020-03-25T09:58:00Z">
                  <w:rPr>
                    <w:rFonts w:ascii="等线" w:eastAsia="等线" w:hAnsi="等线" w:cs="宋体"/>
                    <w:b/>
                    <w:bCs/>
                    <w:color w:val="000000"/>
                    <w:kern w:val="0"/>
                    <w:sz w:val="22"/>
                  </w:rPr>
                </w:rPrChange>
              </w:rPr>
              <w:pPrChange w:id="17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71" w:author="vicky song" w:date="2020-03-25T09:58:00Z">
                  <w:rPr>
                    <w:rFonts w:ascii="等线" w:eastAsia="等线" w:hAnsi="等线" w:cs="宋体"/>
                    <w:b/>
                    <w:bCs/>
                    <w:color w:val="000000"/>
                    <w:kern w:val="0"/>
                    <w:sz w:val="22"/>
                  </w:rPr>
                </w:rPrChange>
              </w:rPr>
              <w:t xml:space="preserve">0.1082 </w:t>
            </w:r>
          </w:p>
        </w:tc>
        <w:tc>
          <w:tcPr>
            <w:tcW w:w="712" w:type="dxa"/>
            <w:shd w:val="clear" w:color="000000" w:fill="FFF2CC"/>
            <w:noWrap/>
            <w:tcMar>
              <w:left w:w="57" w:type="dxa"/>
              <w:right w:w="57" w:type="dxa"/>
            </w:tcMar>
            <w:vAlign w:val="bottom"/>
            <w:hideMark/>
            <w:tcPrChange w:id="172" w:author="vicky song" w:date="2020-03-26T14:21:00Z">
              <w:tcPr>
                <w:tcW w:w="709" w:type="dxa"/>
                <w:shd w:val="clear" w:color="000000" w:fill="FFF2CC"/>
                <w:noWrap/>
                <w:tcMar>
                  <w:left w:w="57" w:type="dxa"/>
                  <w:right w:w="57" w:type="dxa"/>
                </w:tcMar>
                <w:vAlign w:val="bottom"/>
                <w:hideMark/>
              </w:tcPr>
            </w:tcPrChange>
          </w:tcPr>
          <w:p w14:paraId="7BC69F29" w14:textId="77777777" w:rsidR="002F79DC" w:rsidRPr="00591DCE" w:rsidRDefault="002F79DC">
            <w:pPr>
              <w:widowControl/>
              <w:adjustRightInd w:val="0"/>
              <w:jc w:val="right"/>
              <w:rPr>
                <w:rFonts w:ascii="等线" w:eastAsia="等线" w:hAnsi="等线" w:cs="宋体"/>
                <w:color w:val="000000"/>
                <w:kern w:val="0"/>
                <w:sz w:val="18"/>
                <w:szCs w:val="18"/>
                <w:rPrChange w:id="173" w:author="vicky song" w:date="2020-03-25T09:58:00Z">
                  <w:rPr>
                    <w:rFonts w:ascii="等线" w:eastAsia="等线" w:hAnsi="等线" w:cs="宋体"/>
                    <w:color w:val="000000"/>
                    <w:kern w:val="0"/>
                    <w:sz w:val="22"/>
                  </w:rPr>
                </w:rPrChange>
              </w:rPr>
              <w:pPrChange w:id="1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75" w:author="vicky song" w:date="2020-03-25T09:58:00Z">
                  <w:rPr>
                    <w:rFonts w:ascii="等线" w:eastAsia="等线" w:hAnsi="等线" w:cs="宋体"/>
                    <w:color w:val="000000"/>
                    <w:kern w:val="0"/>
                    <w:sz w:val="22"/>
                  </w:rPr>
                </w:rPrChange>
              </w:rPr>
              <w:t xml:space="preserve">0.1379 </w:t>
            </w:r>
          </w:p>
        </w:tc>
        <w:tc>
          <w:tcPr>
            <w:tcW w:w="711" w:type="dxa"/>
            <w:gridSpan w:val="2"/>
            <w:shd w:val="clear" w:color="000000" w:fill="FFF2CC"/>
            <w:noWrap/>
            <w:tcMar>
              <w:left w:w="57" w:type="dxa"/>
              <w:right w:w="57" w:type="dxa"/>
            </w:tcMar>
            <w:vAlign w:val="bottom"/>
            <w:hideMark/>
            <w:tcPrChange w:id="176" w:author="vicky song" w:date="2020-03-26T14:21:00Z">
              <w:tcPr>
                <w:tcW w:w="711" w:type="dxa"/>
                <w:gridSpan w:val="2"/>
                <w:shd w:val="clear" w:color="000000" w:fill="FFF2CC"/>
                <w:noWrap/>
                <w:tcMar>
                  <w:left w:w="57" w:type="dxa"/>
                  <w:right w:w="57" w:type="dxa"/>
                </w:tcMar>
                <w:vAlign w:val="bottom"/>
                <w:hideMark/>
              </w:tcPr>
            </w:tcPrChange>
          </w:tcPr>
          <w:p w14:paraId="0DD4E0FB" w14:textId="77777777" w:rsidR="002F79DC" w:rsidRPr="00591DCE" w:rsidRDefault="002F79DC">
            <w:pPr>
              <w:widowControl/>
              <w:adjustRightInd w:val="0"/>
              <w:jc w:val="right"/>
              <w:rPr>
                <w:rFonts w:ascii="等线" w:eastAsia="等线" w:hAnsi="等线" w:cs="宋体"/>
                <w:color w:val="000000"/>
                <w:kern w:val="0"/>
                <w:sz w:val="18"/>
                <w:szCs w:val="18"/>
                <w:rPrChange w:id="177" w:author="vicky song" w:date="2020-03-25T09:58:00Z">
                  <w:rPr>
                    <w:rFonts w:ascii="等线" w:eastAsia="等线" w:hAnsi="等线" w:cs="宋体"/>
                    <w:color w:val="000000"/>
                    <w:kern w:val="0"/>
                    <w:sz w:val="22"/>
                  </w:rPr>
                </w:rPrChange>
              </w:rPr>
              <w:pPrChange w:id="1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79" w:author="vicky song" w:date="2020-03-25T09:58:00Z">
                  <w:rPr>
                    <w:rFonts w:ascii="等线" w:eastAsia="等线" w:hAnsi="等线" w:cs="宋体"/>
                    <w:color w:val="000000"/>
                    <w:kern w:val="0"/>
                    <w:sz w:val="22"/>
                  </w:rPr>
                </w:rPrChange>
              </w:rPr>
              <w:t xml:space="preserve">0.0412 </w:t>
            </w:r>
          </w:p>
        </w:tc>
        <w:tc>
          <w:tcPr>
            <w:tcW w:w="709" w:type="dxa"/>
            <w:shd w:val="clear" w:color="000000" w:fill="FFF2CC"/>
            <w:noWrap/>
            <w:tcMar>
              <w:left w:w="57" w:type="dxa"/>
              <w:right w:w="57" w:type="dxa"/>
            </w:tcMar>
            <w:vAlign w:val="bottom"/>
            <w:hideMark/>
            <w:tcPrChange w:id="180" w:author="vicky song" w:date="2020-03-26T14:21:00Z">
              <w:tcPr>
                <w:tcW w:w="709" w:type="dxa"/>
                <w:shd w:val="clear" w:color="000000" w:fill="FFF2CC"/>
                <w:noWrap/>
                <w:tcMar>
                  <w:left w:w="57" w:type="dxa"/>
                  <w:right w:w="57" w:type="dxa"/>
                </w:tcMar>
                <w:vAlign w:val="bottom"/>
                <w:hideMark/>
              </w:tcPr>
            </w:tcPrChange>
          </w:tcPr>
          <w:p w14:paraId="3AC7C50A" w14:textId="77777777" w:rsidR="002F79DC" w:rsidRPr="00591DCE" w:rsidRDefault="002F79DC">
            <w:pPr>
              <w:widowControl/>
              <w:adjustRightInd w:val="0"/>
              <w:jc w:val="right"/>
              <w:rPr>
                <w:rFonts w:ascii="等线" w:eastAsia="等线" w:hAnsi="等线" w:cs="宋体"/>
                <w:color w:val="000000"/>
                <w:kern w:val="0"/>
                <w:sz w:val="18"/>
                <w:szCs w:val="18"/>
                <w:rPrChange w:id="181" w:author="vicky song" w:date="2020-03-25T09:58:00Z">
                  <w:rPr>
                    <w:rFonts w:ascii="等线" w:eastAsia="等线" w:hAnsi="等线" w:cs="宋体"/>
                    <w:color w:val="000000"/>
                    <w:kern w:val="0"/>
                    <w:sz w:val="22"/>
                  </w:rPr>
                </w:rPrChange>
              </w:rPr>
              <w:pPrChange w:id="1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83" w:author="vicky song" w:date="2020-03-25T09:58:00Z">
                  <w:rPr>
                    <w:rFonts w:ascii="等线" w:eastAsia="等线" w:hAnsi="等线" w:cs="宋体"/>
                    <w:color w:val="000000"/>
                    <w:kern w:val="0"/>
                    <w:sz w:val="22"/>
                  </w:rPr>
                </w:rPrChange>
              </w:rPr>
              <w:t xml:space="preserve">0.1072 </w:t>
            </w:r>
          </w:p>
        </w:tc>
        <w:tc>
          <w:tcPr>
            <w:tcW w:w="708" w:type="dxa"/>
            <w:shd w:val="clear" w:color="000000" w:fill="FFF2CC"/>
            <w:noWrap/>
            <w:tcMar>
              <w:left w:w="57" w:type="dxa"/>
              <w:right w:w="57" w:type="dxa"/>
            </w:tcMar>
            <w:vAlign w:val="bottom"/>
            <w:hideMark/>
            <w:tcPrChange w:id="184" w:author="vicky song" w:date="2020-03-26T14:21:00Z">
              <w:tcPr>
                <w:tcW w:w="708" w:type="dxa"/>
                <w:shd w:val="clear" w:color="000000" w:fill="FFF2CC"/>
                <w:noWrap/>
                <w:tcMar>
                  <w:left w:w="57" w:type="dxa"/>
                  <w:right w:w="57" w:type="dxa"/>
                </w:tcMar>
                <w:vAlign w:val="bottom"/>
                <w:hideMark/>
              </w:tcPr>
            </w:tcPrChange>
          </w:tcPr>
          <w:p w14:paraId="1CDEF1E4" w14:textId="77777777" w:rsidR="002F79DC" w:rsidRPr="00591DCE" w:rsidRDefault="002F79DC">
            <w:pPr>
              <w:widowControl/>
              <w:adjustRightInd w:val="0"/>
              <w:jc w:val="right"/>
              <w:rPr>
                <w:rFonts w:ascii="等线" w:eastAsia="等线" w:hAnsi="等线" w:cs="宋体"/>
                <w:color w:val="000000"/>
                <w:kern w:val="0"/>
                <w:sz w:val="18"/>
                <w:szCs w:val="18"/>
                <w:rPrChange w:id="185" w:author="vicky song" w:date="2020-03-25T09:58:00Z">
                  <w:rPr>
                    <w:rFonts w:ascii="等线" w:eastAsia="等线" w:hAnsi="等线" w:cs="宋体"/>
                    <w:color w:val="000000"/>
                    <w:kern w:val="0"/>
                    <w:sz w:val="22"/>
                  </w:rPr>
                </w:rPrChange>
              </w:rPr>
              <w:pPrChange w:id="1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87" w:author="vicky song" w:date="2020-03-25T09:58:00Z">
                  <w:rPr>
                    <w:rFonts w:ascii="等线" w:eastAsia="等线" w:hAnsi="等线" w:cs="宋体"/>
                    <w:color w:val="000000"/>
                    <w:kern w:val="0"/>
                    <w:sz w:val="22"/>
                  </w:rPr>
                </w:rPrChange>
              </w:rPr>
              <w:t xml:space="preserve">0.1035 </w:t>
            </w:r>
          </w:p>
        </w:tc>
        <w:tc>
          <w:tcPr>
            <w:tcW w:w="709" w:type="dxa"/>
            <w:gridSpan w:val="2"/>
            <w:shd w:val="clear" w:color="000000" w:fill="FFF2CC"/>
            <w:noWrap/>
            <w:tcMar>
              <w:left w:w="57" w:type="dxa"/>
              <w:right w:w="57" w:type="dxa"/>
            </w:tcMar>
            <w:vAlign w:val="bottom"/>
            <w:hideMark/>
            <w:tcPrChange w:id="188" w:author="vicky song" w:date="2020-03-26T14:21:00Z">
              <w:tcPr>
                <w:tcW w:w="709" w:type="dxa"/>
                <w:gridSpan w:val="2"/>
                <w:shd w:val="clear" w:color="000000" w:fill="FFF2CC"/>
                <w:noWrap/>
                <w:tcMar>
                  <w:left w:w="57" w:type="dxa"/>
                  <w:right w:w="57" w:type="dxa"/>
                </w:tcMar>
                <w:vAlign w:val="bottom"/>
                <w:hideMark/>
              </w:tcPr>
            </w:tcPrChange>
          </w:tcPr>
          <w:p w14:paraId="2FF288D4" w14:textId="77777777" w:rsidR="002F79DC" w:rsidRPr="00591DCE" w:rsidRDefault="002F79DC">
            <w:pPr>
              <w:widowControl/>
              <w:adjustRightInd w:val="0"/>
              <w:jc w:val="right"/>
              <w:rPr>
                <w:rFonts w:ascii="等线" w:eastAsia="等线" w:hAnsi="等线" w:cs="宋体"/>
                <w:color w:val="000000"/>
                <w:kern w:val="0"/>
                <w:sz w:val="18"/>
                <w:szCs w:val="18"/>
                <w:rPrChange w:id="189" w:author="vicky song" w:date="2020-03-25T09:58:00Z">
                  <w:rPr>
                    <w:rFonts w:ascii="等线" w:eastAsia="等线" w:hAnsi="等线" w:cs="宋体"/>
                    <w:color w:val="000000"/>
                    <w:kern w:val="0"/>
                    <w:sz w:val="22"/>
                  </w:rPr>
                </w:rPrChange>
              </w:rPr>
              <w:pPrChange w:id="1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91" w:author="vicky song" w:date="2020-03-25T09:58:00Z">
                  <w:rPr>
                    <w:rFonts w:ascii="等线" w:eastAsia="等线" w:hAnsi="等线" w:cs="宋体"/>
                    <w:color w:val="000000"/>
                    <w:kern w:val="0"/>
                    <w:sz w:val="22"/>
                  </w:rPr>
                </w:rPrChange>
              </w:rPr>
              <w:t xml:space="preserve">0.0580 </w:t>
            </w:r>
          </w:p>
        </w:tc>
      </w:tr>
      <w:tr w:rsidR="00F82470" w:rsidRPr="002F79DC" w14:paraId="0508F234" w14:textId="77777777" w:rsidTr="00F82470">
        <w:tblPrEx>
          <w:tblPrExChange w:id="192" w:author="vicky song" w:date="2020-03-26T14:21:00Z">
            <w:tblPrEx>
              <w:tblW w:w="10206" w:type="dxa"/>
            </w:tblPrEx>
          </w:tblPrExChange>
        </w:tblPrEx>
        <w:trPr>
          <w:gridAfter w:val="1"/>
          <w:wAfter w:w="6" w:type="dxa"/>
          <w:trHeight w:val="285"/>
          <w:trPrChange w:id="193" w:author="vicky song" w:date="2020-03-26T14:21:00Z">
            <w:trPr>
              <w:gridAfter w:val="1"/>
              <w:trHeight w:val="285"/>
            </w:trPr>
          </w:trPrChange>
        </w:trPr>
        <w:tc>
          <w:tcPr>
            <w:tcW w:w="704" w:type="dxa"/>
            <w:shd w:val="clear" w:color="auto" w:fill="auto"/>
            <w:noWrap/>
            <w:tcMar>
              <w:left w:w="57" w:type="dxa"/>
              <w:right w:w="57" w:type="dxa"/>
            </w:tcMar>
            <w:vAlign w:val="bottom"/>
            <w:hideMark/>
            <w:tcPrChange w:id="194" w:author="vicky song" w:date="2020-03-26T14:21:00Z">
              <w:tcPr>
                <w:tcW w:w="845" w:type="dxa"/>
                <w:shd w:val="clear" w:color="auto" w:fill="auto"/>
                <w:noWrap/>
                <w:tcMar>
                  <w:left w:w="57" w:type="dxa"/>
                  <w:right w:w="57" w:type="dxa"/>
                </w:tcMar>
                <w:vAlign w:val="bottom"/>
                <w:hideMark/>
              </w:tcPr>
            </w:tcPrChange>
          </w:tcPr>
          <w:p w14:paraId="41F45C0A" w14:textId="77777777" w:rsidR="002F79DC" w:rsidRPr="00591DCE" w:rsidRDefault="002F79DC" w:rsidP="00F82470">
            <w:pPr>
              <w:widowControl/>
              <w:jc w:val="left"/>
              <w:rPr>
                <w:rFonts w:ascii="等线" w:eastAsia="等线" w:hAnsi="等线" w:cs="宋体"/>
                <w:color w:val="000000"/>
                <w:kern w:val="0"/>
                <w:sz w:val="18"/>
                <w:szCs w:val="18"/>
                <w:highlight w:val="green"/>
                <w:rPrChange w:id="195"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96"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97" w:author="vicky song" w:date="2020-03-25T09:58:00Z">
                  <w:rPr>
                    <w:rFonts w:ascii="等线" w:eastAsia="等线" w:hAnsi="等线" w:cs="宋体"/>
                    <w:color w:val="000000"/>
                    <w:kern w:val="0"/>
                    <w:sz w:val="22"/>
                    <w:highlight w:val="green"/>
                  </w:rPr>
                </w:rPrChange>
              </w:rPr>
              <w:t>3</w:t>
            </w:r>
          </w:p>
        </w:tc>
        <w:tc>
          <w:tcPr>
            <w:tcW w:w="708" w:type="dxa"/>
            <w:shd w:val="clear" w:color="auto" w:fill="auto"/>
            <w:noWrap/>
            <w:tcMar>
              <w:left w:w="57" w:type="dxa"/>
              <w:right w:w="57" w:type="dxa"/>
            </w:tcMar>
            <w:vAlign w:val="bottom"/>
            <w:hideMark/>
            <w:tcPrChange w:id="198" w:author="vicky song" w:date="2020-03-26T14:21:00Z">
              <w:tcPr>
                <w:tcW w:w="708" w:type="dxa"/>
                <w:shd w:val="clear" w:color="auto" w:fill="auto"/>
                <w:noWrap/>
                <w:tcMar>
                  <w:left w:w="57" w:type="dxa"/>
                  <w:right w:w="57" w:type="dxa"/>
                </w:tcMar>
                <w:vAlign w:val="bottom"/>
                <w:hideMark/>
              </w:tcPr>
            </w:tcPrChange>
          </w:tcPr>
          <w:p w14:paraId="567BB403" w14:textId="77777777" w:rsidR="002F79DC" w:rsidRPr="00591DCE" w:rsidRDefault="002F79DC">
            <w:pPr>
              <w:widowControl/>
              <w:adjustRightInd w:val="0"/>
              <w:jc w:val="right"/>
              <w:rPr>
                <w:rFonts w:ascii="等线" w:eastAsia="等线" w:hAnsi="等线" w:cs="宋体"/>
                <w:b/>
                <w:bCs/>
                <w:color w:val="000000"/>
                <w:kern w:val="0"/>
                <w:sz w:val="18"/>
                <w:szCs w:val="18"/>
                <w:rPrChange w:id="199" w:author="vicky song" w:date="2020-03-25T09:58:00Z">
                  <w:rPr>
                    <w:rFonts w:ascii="等线" w:eastAsia="等线" w:hAnsi="等线" w:cs="宋体"/>
                    <w:b/>
                    <w:bCs/>
                    <w:color w:val="000000"/>
                    <w:kern w:val="0"/>
                    <w:sz w:val="22"/>
                  </w:rPr>
                </w:rPrChange>
              </w:rPr>
              <w:pPrChange w:id="20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01" w:author="vicky song" w:date="2020-03-25T09:58:00Z">
                  <w:rPr>
                    <w:rFonts w:ascii="等线" w:eastAsia="等线" w:hAnsi="等线" w:cs="宋体"/>
                    <w:b/>
                    <w:bCs/>
                    <w:color w:val="000000"/>
                    <w:kern w:val="0"/>
                    <w:sz w:val="22"/>
                  </w:rPr>
                </w:rPrChange>
              </w:rPr>
              <w:t xml:space="preserve">0.0140 </w:t>
            </w:r>
          </w:p>
        </w:tc>
        <w:tc>
          <w:tcPr>
            <w:tcW w:w="708" w:type="dxa"/>
            <w:shd w:val="clear" w:color="auto" w:fill="auto"/>
            <w:noWrap/>
            <w:tcMar>
              <w:left w:w="57" w:type="dxa"/>
              <w:right w:w="57" w:type="dxa"/>
            </w:tcMar>
            <w:vAlign w:val="bottom"/>
            <w:hideMark/>
            <w:tcPrChange w:id="202" w:author="vicky song" w:date="2020-03-26T14:21:00Z">
              <w:tcPr>
                <w:tcW w:w="708" w:type="dxa"/>
                <w:shd w:val="clear" w:color="auto" w:fill="auto"/>
                <w:noWrap/>
                <w:tcMar>
                  <w:left w:w="57" w:type="dxa"/>
                  <w:right w:w="57" w:type="dxa"/>
                </w:tcMar>
                <w:vAlign w:val="bottom"/>
                <w:hideMark/>
              </w:tcPr>
            </w:tcPrChange>
          </w:tcPr>
          <w:p w14:paraId="62B5C2C3" w14:textId="77777777" w:rsidR="002F79DC" w:rsidRPr="00591DCE" w:rsidRDefault="002F79DC">
            <w:pPr>
              <w:widowControl/>
              <w:adjustRightInd w:val="0"/>
              <w:jc w:val="right"/>
              <w:rPr>
                <w:rFonts w:ascii="等线" w:eastAsia="等线" w:hAnsi="等线" w:cs="宋体"/>
                <w:color w:val="000000"/>
                <w:kern w:val="0"/>
                <w:sz w:val="18"/>
                <w:szCs w:val="18"/>
                <w:rPrChange w:id="203" w:author="vicky song" w:date="2020-03-25T09:58:00Z">
                  <w:rPr>
                    <w:rFonts w:ascii="等线" w:eastAsia="等线" w:hAnsi="等线" w:cs="宋体"/>
                    <w:color w:val="000000"/>
                    <w:kern w:val="0"/>
                    <w:sz w:val="22"/>
                  </w:rPr>
                </w:rPrChange>
              </w:rPr>
              <w:pPrChange w:id="20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5" w:author="vicky song" w:date="2020-03-25T09:58:00Z">
                  <w:rPr>
                    <w:rFonts w:ascii="等线" w:eastAsia="等线" w:hAnsi="等线" w:cs="宋体"/>
                    <w:color w:val="000000"/>
                    <w:kern w:val="0"/>
                    <w:sz w:val="22"/>
                  </w:rPr>
                </w:rPrChange>
              </w:rPr>
              <w:t xml:space="preserve">0.0190 </w:t>
            </w:r>
          </w:p>
        </w:tc>
        <w:tc>
          <w:tcPr>
            <w:tcW w:w="709" w:type="dxa"/>
            <w:shd w:val="clear" w:color="auto" w:fill="auto"/>
            <w:noWrap/>
            <w:tcMar>
              <w:left w:w="57" w:type="dxa"/>
              <w:right w:w="57" w:type="dxa"/>
            </w:tcMar>
            <w:vAlign w:val="bottom"/>
            <w:hideMark/>
            <w:tcPrChange w:id="206" w:author="vicky song" w:date="2020-03-26T14:21:00Z">
              <w:tcPr>
                <w:tcW w:w="709" w:type="dxa"/>
                <w:shd w:val="clear" w:color="auto" w:fill="auto"/>
                <w:noWrap/>
                <w:tcMar>
                  <w:left w:w="57" w:type="dxa"/>
                  <w:right w:w="57" w:type="dxa"/>
                </w:tcMar>
                <w:vAlign w:val="bottom"/>
                <w:hideMark/>
              </w:tcPr>
            </w:tcPrChange>
          </w:tcPr>
          <w:p w14:paraId="71FD8D5A" w14:textId="77777777" w:rsidR="002F79DC" w:rsidRPr="00591DCE" w:rsidRDefault="002F79DC">
            <w:pPr>
              <w:widowControl/>
              <w:adjustRightInd w:val="0"/>
              <w:jc w:val="right"/>
              <w:rPr>
                <w:rFonts w:ascii="等线" w:eastAsia="等线" w:hAnsi="等线" w:cs="宋体"/>
                <w:color w:val="000000"/>
                <w:kern w:val="0"/>
                <w:sz w:val="18"/>
                <w:szCs w:val="18"/>
                <w:rPrChange w:id="207" w:author="vicky song" w:date="2020-03-25T09:58:00Z">
                  <w:rPr>
                    <w:rFonts w:ascii="等线" w:eastAsia="等线" w:hAnsi="等线" w:cs="宋体"/>
                    <w:color w:val="000000"/>
                    <w:kern w:val="0"/>
                    <w:sz w:val="22"/>
                  </w:rPr>
                </w:rPrChange>
              </w:rPr>
              <w:pPrChange w:id="2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9" w:author="vicky song" w:date="2020-03-25T09:58:00Z">
                  <w:rPr>
                    <w:rFonts w:ascii="等线" w:eastAsia="等线" w:hAnsi="等线" w:cs="宋体"/>
                    <w:color w:val="000000"/>
                    <w:kern w:val="0"/>
                    <w:sz w:val="22"/>
                  </w:rPr>
                </w:rPrChange>
              </w:rPr>
              <w:t xml:space="preserve">0.0745 </w:t>
            </w:r>
          </w:p>
        </w:tc>
        <w:tc>
          <w:tcPr>
            <w:tcW w:w="709" w:type="dxa"/>
            <w:shd w:val="clear" w:color="auto" w:fill="auto"/>
            <w:noWrap/>
            <w:tcMar>
              <w:left w:w="57" w:type="dxa"/>
              <w:right w:w="57" w:type="dxa"/>
            </w:tcMar>
            <w:vAlign w:val="bottom"/>
            <w:hideMark/>
            <w:tcPrChange w:id="210" w:author="vicky song" w:date="2020-03-26T14:21:00Z">
              <w:tcPr>
                <w:tcW w:w="709" w:type="dxa"/>
                <w:shd w:val="clear" w:color="auto" w:fill="auto"/>
                <w:noWrap/>
                <w:tcMar>
                  <w:left w:w="57" w:type="dxa"/>
                  <w:right w:w="57" w:type="dxa"/>
                </w:tcMar>
                <w:vAlign w:val="bottom"/>
                <w:hideMark/>
              </w:tcPr>
            </w:tcPrChange>
          </w:tcPr>
          <w:p w14:paraId="27249FB8" w14:textId="77777777" w:rsidR="002F79DC" w:rsidRPr="00591DCE" w:rsidRDefault="002F79DC">
            <w:pPr>
              <w:widowControl/>
              <w:adjustRightInd w:val="0"/>
              <w:jc w:val="right"/>
              <w:rPr>
                <w:rFonts w:ascii="等线" w:eastAsia="等线" w:hAnsi="等线" w:cs="宋体"/>
                <w:color w:val="000000"/>
                <w:kern w:val="0"/>
                <w:sz w:val="18"/>
                <w:szCs w:val="18"/>
                <w:rPrChange w:id="211" w:author="vicky song" w:date="2020-03-25T09:58:00Z">
                  <w:rPr>
                    <w:rFonts w:ascii="等线" w:eastAsia="等线" w:hAnsi="等线" w:cs="宋体"/>
                    <w:color w:val="000000"/>
                    <w:kern w:val="0"/>
                    <w:sz w:val="22"/>
                  </w:rPr>
                </w:rPrChange>
              </w:rPr>
              <w:pPrChange w:id="2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13" w:author="vicky song" w:date="2020-03-25T09:58:00Z">
                  <w:rPr>
                    <w:rFonts w:ascii="等线" w:eastAsia="等线" w:hAnsi="等线" w:cs="宋体"/>
                    <w:color w:val="000000"/>
                    <w:kern w:val="0"/>
                    <w:sz w:val="22"/>
                  </w:rPr>
                </w:rPrChange>
              </w:rPr>
              <w:t xml:space="preserve">0.0025 </w:t>
            </w:r>
          </w:p>
        </w:tc>
        <w:tc>
          <w:tcPr>
            <w:tcW w:w="709" w:type="dxa"/>
            <w:shd w:val="clear" w:color="auto" w:fill="auto"/>
            <w:noWrap/>
            <w:tcMar>
              <w:left w:w="57" w:type="dxa"/>
              <w:right w:w="57" w:type="dxa"/>
            </w:tcMar>
            <w:vAlign w:val="bottom"/>
            <w:hideMark/>
            <w:tcPrChange w:id="214" w:author="vicky song" w:date="2020-03-26T14:21:00Z">
              <w:tcPr>
                <w:tcW w:w="709" w:type="dxa"/>
                <w:shd w:val="clear" w:color="auto" w:fill="auto"/>
                <w:noWrap/>
                <w:tcMar>
                  <w:left w:w="57" w:type="dxa"/>
                  <w:right w:w="57" w:type="dxa"/>
                </w:tcMar>
                <w:vAlign w:val="bottom"/>
                <w:hideMark/>
              </w:tcPr>
            </w:tcPrChange>
          </w:tcPr>
          <w:p w14:paraId="43103095" w14:textId="77777777" w:rsidR="002F79DC" w:rsidRPr="00591DCE" w:rsidRDefault="002F79DC">
            <w:pPr>
              <w:widowControl/>
              <w:adjustRightInd w:val="0"/>
              <w:jc w:val="right"/>
              <w:rPr>
                <w:rFonts w:ascii="等线" w:eastAsia="等线" w:hAnsi="等线" w:cs="宋体"/>
                <w:b/>
                <w:bCs/>
                <w:color w:val="000000"/>
                <w:kern w:val="0"/>
                <w:sz w:val="18"/>
                <w:szCs w:val="18"/>
                <w:rPrChange w:id="215" w:author="vicky song" w:date="2020-03-25T09:58:00Z">
                  <w:rPr>
                    <w:rFonts w:ascii="等线" w:eastAsia="等线" w:hAnsi="等线" w:cs="宋体"/>
                    <w:b/>
                    <w:bCs/>
                    <w:color w:val="000000"/>
                    <w:kern w:val="0"/>
                    <w:sz w:val="22"/>
                  </w:rPr>
                </w:rPrChange>
              </w:rPr>
              <w:pPrChange w:id="216"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17" w:author="vicky song" w:date="2020-03-25T09:58:00Z">
                  <w:rPr>
                    <w:rFonts w:ascii="等线" w:eastAsia="等线" w:hAnsi="等线" w:cs="宋体"/>
                    <w:b/>
                    <w:bCs/>
                    <w:color w:val="000000"/>
                    <w:kern w:val="0"/>
                    <w:sz w:val="22"/>
                  </w:rPr>
                </w:rPrChange>
              </w:rPr>
              <w:t xml:space="preserve">0.0048 </w:t>
            </w:r>
          </w:p>
        </w:tc>
        <w:tc>
          <w:tcPr>
            <w:tcW w:w="710" w:type="dxa"/>
            <w:shd w:val="clear" w:color="auto" w:fill="auto"/>
            <w:noWrap/>
            <w:tcMar>
              <w:left w:w="57" w:type="dxa"/>
              <w:right w:w="57" w:type="dxa"/>
            </w:tcMar>
            <w:vAlign w:val="bottom"/>
            <w:hideMark/>
            <w:tcPrChange w:id="218" w:author="vicky song" w:date="2020-03-26T14:21:00Z">
              <w:tcPr>
                <w:tcW w:w="710" w:type="dxa"/>
                <w:gridSpan w:val="2"/>
                <w:shd w:val="clear" w:color="auto" w:fill="auto"/>
                <w:noWrap/>
                <w:tcMar>
                  <w:left w:w="57" w:type="dxa"/>
                  <w:right w:w="57" w:type="dxa"/>
                </w:tcMar>
                <w:vAlign w:val="bottom"/>
                <w:hideMark/>
              </w:tcPr>
            </w:tcPrChange>
          </w:tcPr>
          <w:p w14:paraId="5F249CB1" w14:textId="77777777" w:rsidR="002F79DC" w:rsidRPr="00591DCE" w:rsidRDefault="002F79DC">
            <w:pPr>
              <w:widowControl/>
              <w:adjustRightInd w:val="0"/>
              <w:jc w:val="right"/>
              <w:rPr>
                <w:rFonts w:ascii="等线" w:eastAsia="等线" w:hAnsi="等线" w:cs="宋体"/>
                <w:color w:val="000000"/>
                <w:kern w:val="0"/>
                <w:sz w:val="18"/>
                <w:szCs w:val="18"/>
                <w:rPrChange w:id="219" w:author="vicky song" w:date="2020-03-25T09:58:00Z">
                  <w:rPr>
                    <w:rFonts w:ascii="等线" w:eastAsia="等线" w:hAnsi="等线" w:cs="宋体"/>
                    <w:color w:val="000000"/>
                    <w:kern w:val="0"/>
                    <w:sz w:val="22"/>
                  </w:rPr>
                </w:rPrChange>
              </w:rPr>
              <w:pPrChange w:id="2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1" w:author="vicky song" w:date="2020-03-25T09:58:00Z">
                  <w:rPr>
                    <w:rFonts w:ascii="等线" w:eastAsia="等线" w:hAnsi="等线" w:cs="宋体"/>
                    <w:color w:val="000000"/>
                    <w:kern w:val="0"/>
                    <w:sz w:val="22"/>
                  </w:rPr>
                </w:rPrChange>
              </w:rPr>
              <w:t xml:space="preserve">0.0228 </w:t>
            </w:r>
          </w:p>
        </w:tc>
        <w:tc>
          <w:tcPr>
            <w:tcW w:w="709" w:type="dxa"/>
            <w:shd w:val="clear" w:color="auto" w:fill="auto"/>
            <w:noWrap/>
            <w:tcMar>
              <w:left w:w="57" w:type="dxa"/>
              <w:right w:w="57" w:type="dxa"/>
            </w:tcMar>
            <w:vAlign w:val="bottom"/>
            <w:hideMark/>
            <w:tcPrChange w:id="222" w:author="vicky song" w:date="2020-03-26T14:21:00Z">
              <w:tcPr>
                <w:tcW w:w="709" w:type="dxa"/>
                <w:shd w:val="clear" w:color="auto" w:fill="auto"/>
                <w:noWrap/>
                <w:tcMar>
                  <w:left w:w="57" w:type="dxa"/>
                  <w:right w:w="57" w:type="dxa"/>
                </w:tcMar>
                <w:vAlign w:val="bottom"/>
                <w:hideMark/>
              </w:tcPr>
            </w:tcPrChange>
          </w:tcPr>
          <w:p w14:paraId="1A9C26F7" w14:textId="77777777" w:rsidR="002F79DC" w:rsidRPr="00591DCE" w:rsidRDefault="002F79DC">
            <w:pPr>
              <w:widowControl/>
              <w:adjustRightInd w:val="0"/>
              <w:jc w:val="right"/>
              <w:rPr>
                <w:rFonts w:ascii="等线" w:eastAsia="等线" w:hAnsi="等线" w:cs="宋体"/>
                <w:b/>
                <w:bCs/>
                <w:color w:val="000000"/>
                <w:kern w:val="0"/>
                <w:sz w:val="18"/>
                <w:szCs w:val="18"/>
                <w:rPrChange w:id="223" w:author="vicky song" w:date="2020-03-25T09:58:00Z">
                  <w:rPr>
                    <w:rFonts w:ascii="等线" w:eastAsia="等线" w:hAnsi="等线" w:cs="宋体"/>
                    <w:b/>
                    <w:bCs/>
                    <w:color w:val="000000"/>
                    <w:kern w:val="0"/>
                    <w:sz w:val="22"/>
                  </w:rPr>
                </w:rPrChange>
              </w:rPr>
              <w:pPrChange w:id="22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25" w:author="vicky song" w:date="2020-03-25T09:58:00Z">
                  <w:rPr>
                    <w:rFonts w:ascii="等线" w:eastAsia="等线" w:hAnsi="等线" w:cs="宋体"/>
                    <w:b/>
                    <w:bCs/>
                    <w:color w:val="000000"/>
                    <w:kern w:val="0"/>
                    <w:sz w:val="22"/>
                  </w:rPr>
                </w:rPrChange>
              </w:rPr>
              <w:t xml:space="preserve">0.0518 </w:t>
            </w:r>
          </w:p>
        </w:tc>
        <w:tc>
          <w:tcPr>
            <w:tcW w:w="709" w:type="dxa"/>
            <w:shd w:val="clear" w:color="auto" w:fill="auto"/>
            <w:noWrap/>
            <w:tcMar>
              <w:left w:w="57" w:type="dxa"/>
              <w:right w:w="57" w:type="dxa"/>
            </w:tcMar>
            <w:vAlign w:val="bottom"/>
            <w:hideMark/>
            <w:tcPrChange w:id="226" w:author="vicky song" w:date="2020-03-26T14:21:00Z">
              <w:tcPr>
                <w:tcW w:w="850" w:type="dxa"/>
                <w:shd w:val="clear" w:color="auto" w:fill="auto"/>
                <w:noWrap/>
                <w:tcMar>
                  <w:left w:w="57" w:type="dxa"/>
                  <w:right w:w="57" w:type="dxa"/>
                </w:tcMar>
                <w:vAlign w:val="bottom"/>
                <w:hideMark/>
              </w:tcPr>
            </w:tcPrChange>
          </w:tcPr>
          <w:p w14:paraId="738FA473" w14:textId="77777777" w:rsidR="002F79DC" w:rsidRPr="00591DCE" w:rsidRDefault="002F79DC">
            <w:pPr>
              <w:widowControl/>
              <w:adjustRightInd w:val="0"/>
              <w:jc w:val="right"/>
              <w:rPr>
                <w:rFonts w:ascii="等线" w:eastAsia="等线" w:hAnsi="等线" w:cs="宋体"/>
                <w:color w:val="000000"/>
                <w:kern w:val="0"/>
                <w:sz w:val="18"/>
                <w:szCs w:val="18"/>
                <w:rPrChange w:id="227" w:author="vicky song" w:date="2020-03-25T09:58:00Z">
                  <w:rPr>
                    <w:rFonts w:ascii="等线" w:eastAsia="等线" w:hAnsi="等线" w:cs="宋体"/>
                    <w:color w:val="000000"/>
                    <w:kern w:val="0"/>
                    <w:sz w:val="22"/>
                  </w:rPr>
                </w:rPrChange>
              </w:rPr>
              <w:pPrChange w:id="2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9" w:author="vicky song" w:date="2020-03-25T09:58:00Z">
                  <w:rPr>
                    <w:rFonts w:ascii="等线" w:eastAsia="等线" w:hAnsi="等线" w:cs="宋体"/>
                    <w:color w:val="000000"/>
                    <w:kern w:val="0"/>
                    <w:sz w:val="22"/>
                  </w:rPr>
                </w:rPrChange>
              </w:rPr>
              <w:t xml:space="preserve">0.1113 </w:t>
            </w:r>
          </w:p>
        </w:tc>
        <w:tc>
          <w:tcPr>
            <w:tcW w:w="712" w:type="dxa"/>
            <w:shd w:val="clear" w:color="auto" w:fill="auto"/>
            <w:noWrap/>
            <w:tcMar>
              <w:left w:w="57" w:type="dxa"/>
              <w:right w:w="57" w:type="dxa"/>
            </w:tcMar>
            <w:vAlign w:val="bottom"/>
            <w:hideMark/>
            <w:tcPrChange w:id="230" w:author="vicky song" w:date="2020-03-26T14:21:00Z">
              <w:tcPr>
                <w:tcW w:w="709" w:type="dxa"/>
                <w:shd w:val="clear" w:color="auto" w:fill="auto"/>
                <w:noWrap/>
                <w:tcMar>
                  <w:left w:w="57" w:type="dxa"/>
                  <w:right w:w="57" w:type="dxa"/>
                </w:tcMar>
                <w:vAlign w:val="bottom"/>
                <w:hideMark/>
              </w:tcPr>
            </w:tcPrChange>
          </w:tcPr>
          <w:p w14:paraId="68A4BDFF" w14:textId="77777777" w:rsidR="002F79DC" w:rsidRPr="00591DCE" w:rsidRDefault="002F79DC">
            <w:pPr>
              <w:widowControl/>
              <w:adjustRightInd w:val="0"/>
              <w:jc w:val="right"/>
              <w:rPr>
                <w:rFonts w:ascii="等线" w:eastAsia="等线" w:hAnsi="等线" w:cs="宋体"/>
                <w:color w:val="000000"/>
                <w:kern w:val="0"/>
                <w:sz w:val="18"/>
                <w:szCs w:val="18"/>
                <w:rPrChange w:id="231" w:author="vicky song" w:date="2020-03-25T09:58:00Z">
                  <w:rPr>
                    <w:rFonts w:ascii="等线" w:eastAsia="等线" w:hAnsi="等线" w:cs="宋体"/>
                    <w:color w:val="000000"/>
                    <w:kern w:val="0"/>
                    <w:sz w:val="22"/>
                  </w:rPr>
                </w:rPrChange>
              </w:rPr>
              <w:pPrChange w:id="2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33" w:author="vicky song" w:date="2020-03-25T09:58:00Z">
                  <w:rPr>
                    <w:rFonts w:ascii="等线" w:eastAsia="等线" w:hAnsi="等线" w:cs="宋体"/>
                    <w:color w:val="000000"/>
                    <w:kern w:val="0"/>
                    <w:sz w:val="22"/>
                  </w:rPr>
                </w:rPrChange>
              </w:rPr>
              <w:t xml:space="preserve">0.1346 </w:t>
            </w:r>
          </w:p>
        </w:tc>
        <w:tc>
          <w:tcPr>
            <w:tcW w:w="711" w:type="dxa"/>
            <w:gridSpan w:val="2"/>
            <w:shd w:val="clear" w:color="auto" w:fill="auto"/>
            <w:noWrap/>
            <w:tcMar>
              <w:left w:w="57" w:type="dxa"/>
              <w:right w:w="57" w:type="dxa"/>
            </w:tcMar>
            <w:vAlign w:val="bottom"/>
            <w:hideMark/>
            <w:tcPrChange w:id="234" w:author="vicky song" w:date="2020-03-26T14:21:00Z">
              <w:tcPr>
                <w:tcW w:w="711" w:type="dxa"/>
                <w:gridSpan w:val="2"/>
                <w:shd w:val="clear" w:color="auto" w:fill="auto"/>
                <w:noWrap/>
                <w:tcMar>
                  <w:left w:w="57" w:type="dxa"/>
                  <w:right w:w="57" w:type="dxa"/>
                </w:tcMar>
                <w:vAlign w:val="bottom"/>
                <w:hideMark/>
              </w:tcPr>
            </w:tcPrChange>
          </w:tcPr>
          <w:p w14:paraId="1319C0F9" w14:textId="77777777" w:rsidR="002F79DC" w:rsidRPr="00591DCE" w:rsidRDefault="002F79DC">
            <w:pPr>
              <w:widowControl/>
              <w:adjustRightInd w:val="0"/>
              <w:jc w:val="right"/>
              <w:rPr>
                <w:rFonts w:ascii="等线" w:eastAsia="等线" w:hAnsi="等线" w:cs="宋体"/>
                <w:color w:val="000000"/>
                <w:kern w:val="0"/>
                <w:sz w:val="18"/>
                <w:szCs w:val="18"/>
                <w:rPrChange w:id="235" w:author="vicky song" w:date="2020-03-25T09:58:00Z">
                  <w:rPr>
                    <w:rFonts w:ascii="等线" w:eastAsia="等线" w:hAnsi="等线" w:cs="宋体"/>
                    <w:color w:val="000000"/>
                    <w:kern w:val="0"/>
                    <w:sz w:val="22"/>
                  </w:rPr>
                </w:rPrChange>
              </w:rPr>
              <w:pPrChange w:id="2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37" w:author="vicky song" w:date="2020-03-25T09:58:00Z">
                  <w:rPr>
                    <w:rFonts w:ascii="等线" w:eastAsia="等线" w:hAnsi="等线" w:cs="宋体"/>
                    <w:color w:val="000000"/>
                    <w:kern w:val="0"/>
                    <w:sz w:val="22"/>
                  </w:rPr>
                </w:rPrChange>
              </w:rPr>
              <w:t xml:space="preserve">0.0407 </w:t>
            </w:r>
          </w:p>
        </w:tc>
        <w:tc>
          <w:tcPr>
            <w:tcW w:w="709" w:type="dxa"/>
            <w:shd w:val="clear" w:color="auto" w:fill="auto"/>
            <w:noWrap/>
            <w:tcMar>
              <w:left w:w="57" w:type="dxa"/>
              <w:right w:w="57" w:type="dxa"/>
            </w:tcMar>
            <w:vAlign w:val="bottom"/>
            <w:hideMark/>
            <w:tcPrChange w:id="238" w:author="vicky song" w:date="2020-03-26T14:21:00Z">
              <w:tcPr>
                <w:tcW w:w="709" w:type="dxa"/>
                <w:shd w:val="clear" w:color="auto" w:fill="auto"/>
                <w:noWrap/>
                <w:tcMar>
                  <w:left w:w="57" w:type="dxa"/>
                  <w:right w:w="57" w:type="dxa"/>
                </w:tcMar>
                <w:vAlign w:val="bottom"/>
                <w:hideMark/>
              </w:tcPr>
            </w:tcPrChange>
          </w:tcPr>
          <w:p w14:paraId="5E0CC20F" w14:textId="77777777" w:rsidR="002F79DC" w:rsidRPr="00591DCE" w:rsidRDefault="002F79DC">
            <w:pPr>
              <w:widowControl/>
              <w:adjustRightInd w:val="0"/>
              <w:jc w:val="right"/>
              <w:rPr>
                <w:rFonts w:ascii="等线" w:eastAsia="等线" w:hAnsi="等线" w:cs="宋体"/>
                <w:color w:val="000000"/>
                <w:kern w:val="0"/>
                <w:sz w:val="18"/>
                <w:szCs w:val="18"/>
                <w:rPrChange w:id="239" w:author="vicky song" w:date="2020-03-25T09:58:00Z">
                  <w:rPr>
                    <w:rFonts w:ascii="等线" w:eastAsia="等线" w:hAnsi="等线" w:cs="宋体"/>
                    <w:color w:val="000000"/>
                    <w:kern w:val="0"/>
                    <w:sz w:val="22"/>
                  </w:rPr>
                </w:rPrChange>
              </w:rPr>
              <w:pPrChange w:id="2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1" w:author="vicky song" w:date="2020-03-25T09:58:00Z">
                  <w:rPr>
                    <w:rFonts w:ascii="等线" w:eastAsia="等线" w:hAnsi="等线" w:cs="宋体"/>
                    <w:color w:val="000000"/>
                    <w:kern w:val="0"/>
                    <w:sz w:val="22"/>
                  </w:rPr>
                </w:rPrChange>
              </w:rPr>
              <w:t xml:space="preserve">0.1056 </w:t>
            </w:r>
          </w:p>
        </w:tc>
        <w:tc>
          <w:tcPr>
            <w:tcW w:w="708" w:type="dxa"/>
            <w:shd w:val="clear" w:color="auto" w:fill="auto"/>
            <w:noWrap/>
            <w:tcMar>
              <w:left w:w="57" w:type="dxa"/>
              <w:right w:w="57" w:type="dxa"/>
            </w:tcMar>
            <w:vAlign w:val="bottom"/>
            <w:hideMark/>
            <w:tcPrChange w:id="242" w:author="vicky song" w:date="2020-03-26T14:21:00Z">
              <w:tcPr>
                <w:tcW w:w="708" w:type="dxa"/>
                <w:shd w:val="clear" w:color="auto" w:fill="auto"/>
                <w:noWrap/>
                <w:tcMar>
                  <w:left w:w="57" w:type="dxa"/>
                  <w:right w:w="57" w:type="dxa"/>
                </w:tcMar>
                <w:vAlign w:val="bottom"/>
                <w:hideMark/>
              </w:tcPr>
            </w:tcPrChange>
          </w:tcPr>
          <w:p w14:paraId="2A7D9CBB" w14:textId="77777777" w:rsidR="002F79DC" w:rsidRPr="00591DCE" w:rsidRDefault="002F79DC">
            <w:pPr>
              <w:widowControl/>
              <w:adjustRightInd w:val="0"/>
              <w:jc w:val="right"/>
              <w:rPr>
                <w:rFonts w:ascii="等线" w:eastAsia="等线" w:hAnsi="等线" w:cs="宋体"/>
                <w:color w:val="000000"/>
                <w:kern w:val="0"/>
                <w:sz w:val="18"/>
                <w:szCs w:val="18"/>
                <w:rPrChange w:id="243" w:author="vicky song" w:date="2020-03-25T09:58:00Z">
                  <w:rPr>
                    <w:rFonts w:ascii="等线" w:eastAsia="等线" w:hAnsi="等线" w:cs="宋体"/>
                    <w:color w:val="000000"/>
                    <w:kern w:val="0"/>
                    <w:sz w:val="22"/>
                  </w:rPr>
                </w:rPrChange>
              </w:rPr>
              <w:pPrChange w:id="24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5" w:author="vicky song" w:date="2020-03-25T09:58:00Z">
                  <w:rPr>
                    <w:rFonts w:ascii="等线" w:eastAsia="等线" w:hAnsi="等线" w:cs="宋体"/>
                    <w:color w:val="000000"/>
                    <w:kern w:val="0"/>
                    <w:sz w:val="22"/>
                  </w:rPr>
                </w:rPrChange>
              </w:rPr>
              <w:t xml:space="preserve">0.1025 </w:t>
            </w:r>
          </w:p>
        </w:tc>
        <w:tc>
          <w:tcPr>
            <w:tcW w:w="709" w:type="dxa"/>
            <w:gridSpan w:val="2"/>
            <w:shd w:val="clear" w:color="auto" w:fill="auto"/>
            <w:noWrap/>
            <w:tcMar>
              <w:left w:w="57" w:type="dxa"/>
              <w:right w:w="57" w:type="dxa"/>
            </w:tcMar>
            <w:vAlign w:val="bottom"/>
            <w:hideMark/>
            <w:tcPrChange w:id="246" w:author="vicky song" w:date="2020-03-26T14:21:00Z">
              <w:tcPr>
                <w:tcW w:w="709" w:type="dxa"/>
                <w:gridSpan w:val="2"/>
                <w:shd w:val="clear" w:color="auto" w:fill="auto"/>
                <w:noWrap/>
                <w:tcMar>
                  <w:left w:w="57" w:type="dxa"/>
                  <w:right w:w="57" w:type="dxa"/>
                </w:tcMar>
                <w:vAlign w:val="bottom"/>
                <w:hideMark/>
              </w:tcPr>
            </w:tcPrChange>
          </w:tcPr>
          <w:p w14:paraId="2FF27F43" w14:textId="77777777" w:rsidR="002F79DC" w:rsidRPr="00591DCE" w:rsidRDefault="002F79DC">
            <w:pPr>
              <w:widowControl/>
              <w:adjustRightInd w:val="0"/>
              <w:jc w:val="right"/>
              <w:rPr>
                <w:rFonts w:ascii="等线" w:eastAsia="等线" w:hAnsi="等线" w:cs="宋体"/>
                <w:b/>
                <w:bCs/>
                <w:color w:val="000000"/>
                <w:kern w:val="0"/>
                <w:sz w:val="18"/>
                <w:szCs w:val="18"/>
                <w:rPrChange w:id="247" w:author="vicky song" w:date="2020-03-25T09:58:00Z">
                  <w:rPr>
                    <w:rFonts w:ascii="等线" w:eastAsia="等线" w:hAnsi="等线" w:cs="宋体"/>
                    <w:b/>
                    <w:bCs/>
                    <w:color w:val="000000"/>
                    <w:kern w:val="0"/>
                    <w:sz w:val="22"/>
                  </w:rPr>
                </w:rPrChange>
              </w:rPr>
              <w:pPrChange w:id="24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49" w:author="vicky song" w:date="2020-03-25T09:58:00Z">
                  <w:rPr>
                    <w:rFonts w:ascii="等线" w:eastAsia="等线" w:hAnsi="等线" w:cs="宋体"/>
                    <w:b/>
                    <w:bCs/>
                    <w:color w:val="000000"/>
                    <w:kern w:val="0"/>
                    <w:sz w:val="22"/>
                  </w:rPr>
                </w:rPrChange>
              </w:rPr>
              <w:t xml:space="preserve">0.0570 </w:t>
            </w:r>
          </w:p>
        </w:tc>
      </w:tr>
      <w:tr w:rsidR="00F82470" w:rsidRPr="002F79DC" w14:paraId="196C3624" w14:textId="77777777" w:rsidTr="00F82470">
        <w:tblPrEx>
          <w:tblPrExChange w:id="250" w:author="vicky song" w:date="2020-03-26T14:21:00Z">
            <w:tblPrEx>
              <w:tblW w:w="10206" w:type="dxa"/>
            </w:tblPrEx>
          </w:tblPrExChange>
        </w:tblPrEx>
        <w:trPr>
          <w:gridAfter w:val="1"/>
          <w:wAfter w:w="6" w:type="dxa"/>
          <w:trHeight w:val="285"/>
          <w:trPrChange w:id="251" w:author="vicky song" w:date="2020-03-26T14:21:00Z">
            <w:trPr>
              <w:gridAfter w:val="1"/>
              <w:trHeight w:val="285"/>
            </w:trPr>
          </w:trPrChange>
        </w:trPr>
        <w:tc>
          <w:tcPr>
            <w:tcW w:w="704" w:type="dxa"/>
            <w:shd w:val="clear" w:color="auto" w:fill="auto"/>
            <w:noWrap/>
            <w:tcMar>
              <w:left w:w="57" w:type="dxa"/>
              <w:right w:w="57" w:type="dxa"/>
            </w:tcMar>
            <w:vAlign w:val="bottom"/>
            <w:hideMark/>
            <w:tcPrChange w:id="252" w:author="vicky song" w:date="2020-03-26T14:21:00Z">
              <w:tcPr>
                <w:tcW w:w="845" w:type="dxa"/>
                <w:shd w:val="clear" w:color="auto" w:fill="auto"/>
                <w:noWrap/>
                <w:tcMar>
                  <w:left w:w="57" w:type="dxa"/>
                  <w:right w:w="57" w:type="dxa"/>
                </w:tcMar>
                <w:vAlign w:val="bottom"/>
                <w:hideMark/>
              </w:tcPr>
            </w:tcPrChange>
          </w:tcPr>
          <w:p w14:paraId="43406598" w14:textId="77777777" w:rsidR="002F79DC" w:rsidRPr="00591DCE" w:rsidRDefault="002F79DC" w:rsidP="00F82470">
            <w:pPr>
              <w:widowControl/>
              <w:jc w:val="left"/>
              <w:rPr>
                <w:rFonts w:ascii="等线" w:eastAsia="等线" w:hAnsi="等线" w:cs="宋体"/>
                <w:color w:val="000000"/>
                <w:kern w:val="0"/>
                <w:sz w:val="18"/>
                <w:szCs w:val="18"/>
                <w:highlight w:val="red"/>
                <w:rPrChange w:id="253"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254"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255" w:author="vicky song" w:date="2020-03-25T09:58:00Z">
                  <w:rPr>
                    <w:rFonts w:ascii="等线" w:eastAsia="等线" w:hAnsi="等线" w:cs="宋体"/>
                    <w:color w:val="000000"/>
                    <w:kern w:val="0"/>
                    <w:sz w:val="22"/>
                    <w:highlight w:val="red"/>
                  </w:rPr>
                </w:rPrChange>
              </w:rPr>
              <w:t>4</w:t>
            </w:r>
          </w:p>
        </w:tc>
        <w:tc>
          <w:tcPr>
            <w:tcW w:w="708" w:type="dxa"/>
            <w:shd w:val="clear" w:color="auto" w:fill="auto"/>
            <w:noWrap/>
            <w:tcMar>
              <w:left w:w="57" w:type="dxa"/>
              <w:right w:w="57" w:type="dxa"/>
            </w:tcMar>
            <w:vAlign w:val="bottom"/>
            <w:hideMark/>
            <w:tcPrChange w:id="256" w:author="vicky song" w:date="2020-03-26T14:21:00Z">
              <w:tcPr>
                <w:tcW w:w="708" w:type="dxa"/>
                <w:shd w:val="clear" w:color="auto" w:fill="auto"/>
                <w:noWrap/>
                <w:tcMar>
                  <w:left w:w="57" w:type="dxa"/>
                  <w:right w:w="57" w:type="dxa"/>
                </w:tcMar>
                <w:vAlign w:val="bottom"/>
                <w:hideMark/>
              </w:tcPr>
            </w:tcPrChange>
          </w:tcPr>
          <w:p w14:paraId="1886549C" w14:textId="77777777" w:rsidR="002F79DC" w:rsidRPr="00591DCE" w:rsidRDefault="002F79DC">
            <w:pPr>
              <w:widowControl/>
              <w:adjustRightInd w:val="0"/>
              <w:jc w:val="right"/>
              <w:rPr>
                <w:rFonts w:ascii="等线" w:eastAsia="等线" w:hAnsi="等线" w:cs="宋体"/>
                <w:color w:val="000000"/>
                <w:kern w:val="0"/>
                <w:sz w:val="18"/>
                <w:szCs w:val="18"/>
                <w:rPrChange w:id="257" w:author="vicky song" w:date="2020-03-25T09:58:00Z">
                  <w:rPr>
                    <w:rFonts w:ascii="等线" w:eastAsia="等线" w:hAnsi="等线" w:cs="宋体"/>
                    <w:color w:val="000000"/>
                    <w:kern w:val="0"/>
                    <w:sz w:val="22"/>
                  </w:rPr>
                </w:rPrChange>
              </w:rPr>
              <w:pPrChange w:id="2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59" w:author="vicky song" w:date="2020-03-25T09:58:00Z">
                  <w:rPr>
                    <w:rFonts w:ascii="等线" w:eastAsia="等线" w:hAnsi="等线" w:cs="宋体"/>
                    <w:color w:val="000000"/>
                    <w:kern w:val="0"/>
                    <w:sz w:val="22"/>
                  </w:rPr>
                </w:rPrChange>
              </w:rPr>
              <w:t xml:space="preserve">0.0288 </w:t>
            </w:r>
          </w:p>
        </w:tc>
        <w:tc>
          <w:tcPr>
            <w:tcW w:w="708" w:type="dxa"/>
            <w:shd w:val="clear" w:color="auto" w:fill="auto"/>
            <w:noWrap/>
            <w:tcMar>
              <w:left w:w="57" w:type="dxa"/>
              <w:right w:w="57" w:type="dxa"/>
            </w:tcMar>
            <w:vAlign w:val="bottom"/>
            <w:hideMark/>
            <w:tcPrChange w:id="260" w:author="vicky song" w:date="2020-03-26T14:21:00Z">
              <w:tcPr>
                <w:tcW w:w="708" w:type="dxa"/>
                <w:shd w:val="clear" w:color="auto" w:fill="auto"/>
                <w:noWrap/>
                <w:tcMar>
                  <w:left w:w="57" w:type="dxa"/>
                  <w:right w:w="57" w:type="dxa"/>
                </w:tcMar>
                <w:vAlign w:val="bottom"/>
                <w:hideMark/>
              </w:tcPr>
            </w:tcPrChange>
          </w:tcPr>
          <w:p w14:paraId="746896B9" w14:textId="77777777" w:rsidR="002F79DC" w:rsidRPr="00591DCE" w:rsidRDefault="002F79DC">
            <w:pPr>
              <w:widowControl/>
              <w:adjustRightInd w:val="0"/>
              <w:jc w:val="right"/>
              <w:rPr>
                <w:rFonts w:ascii="等线" w:eastAsia="等线" w:hAnsi="等线" w:cs="宋体"/>
                <w:color w:val="000000"/>
                <w:kern w:val="0"/>
                <w:sz w:val="18"/>
                <w:szCs w:val="18"/>
                <w:rPrChange w:id="261" w:author="vicky song" w:date="2020-03-25T09:58:00Z">
                  <w:rPr>
                    <w:rFonts w:ascii="等线" w:eastAsia="等线" w:hAnsi="等线" w:cs="宋体"/>
                    <w:color w:val="000000"/>
                    <w:kern w:val="0"/>
                    <w:sz w:val="22"/>
                  </w:rPr>
                </w:rPrChange>
              </w:rPr>
              <w:pPrChange w:id="2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3" w:author="vicky song" w:date="2020-03-25T09:58:00Z">
                  <w:rPr>
                    <w:rFonts w:ascii="等线" w:eastAsia="等线" w:hAnsi="等线" w:cs="宋体"/>
                    <w:color w:val="000000"/>
                    <w:kern w:val="0"/>
                    <w:sz w:val="22"/>
                  </w:rPr>
                </w:rPrChange>
              </w:rPr>
              <w:t xml:space="preserve">0.0328 </w:t>
            </w:r>
          </w:p>
        </w:tc>
        <w:tc>
          <w:tcPr>
            <w:tcW w:w="709" w:type="dxa"/>
            <w:shd w:val="clear" w:color="auto" w:fill="auto"/>
            <w:noWrap/>
            <w:tcMar>
              <w:left w:w="57" w:type="dxa"/>
              <w:right w:w="57" w:type="dxa"/>
            </w:tcMar>
            <w:vAlign w:val="bottom"/>
            <w:hideMark/>
            <w:tcPrChange w:id="264" w:author="vicky song" w:date="2020-03-26T14:21:00Z">
              <w:tcPr>
                <w:tcW w:w="709" w:type="dxa"/>
                <w:shd w:val="clear" w:color="auto" w:fill="auto"/>
                <w:noWrap/>
                <w:tcMar>
                  <w:left w:w="57" w:type="dxa"/>
                  <w:right w:w="57" w:type="dxa"/>
                </w:tcMar>
                <w:vAlign w:val="bottom"/>
                <w:hideMark/>
              </w:tcPr>
            </w:tcPrChange>
          </w:tcPr>
          <w:p w14:paraId="6B6B1DEE" w14:textId="77777777" w:rsidR="002F79DC" w:rsidRPr="00591DCE" w:rsidRDefault="002F79DC">
            <w:pPr>
              <w:widowControl/>
              <w:adjustRightInd w:val="0"/>
              <w:jc w:val="right"/>
              <w:rPr>
                <w:rFonts w:ascii="等线" w:eastAsia="等线" w:hAnsi="等线" w:cs="宋体"/>
                <w:color w:val="000000"/>
                <w:kern w:val="0"/>
                <w:sz w:val="18"/>
                <w:szCs w:val="18"/>
                <w:rPrChange w:id="265" w:author="vicky song" w:date="2020-03-25T09:58:00Z">
                  <w:rPr>
                    <w:rFonts w:ascii="等线" w:eastAsia="等线" w:hAnsi="等线" w:cs="宋体"/>
                    <w:color w:val="000000"/>
                    <w:kern w:val="0"/>
                    <w:sz w:val="22"/>
                  </w:rPr>
                </w:rPrChange>
              </w:rPr>
              <w:pPrChange w:id="2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7" w:author="vicky song" w:date="2020-03-25T09:58:00Z">
                  <w:rPr>
                    <w:rFonts w:ascii="等线" w:eastAsia="等线" w:hAnsi="等线" w:cs="宋体"/>
                    <w:color w:val="000000"/>
                    <w:kern w:val="0"/>
                    <w:sz w:val="22"/>
                  </w:rPr>
                </w:rPrChange>
              </w:rPr>
              <w:t xml:space="preserve">0.1037 </w:t>
            </w:r>
          </w:p>
        </w:tc>
        <w:tc>
          <w:tcPr>
            <w:tcW w:w="709" w:type="dxa"/>
            <w:shd w:val="clear" w:color="auto" w:fill="auto"/>
            <w:noWrap/>
            <w:tcMar>
              <w:left w:w="57" w:type="dxa"/>
              <w:right w:w="57" w:type="dxa"/>
            </w:tcMar>
            <w:vAlign w:val="bottom"/>
            <w:hideMark/>
            <w:tcPrChange w:id="268" w:author="vicky song" w:date="2020-03-26T14:21:00Z">
              <w:tcPr>
                <w:tcW w:w="709" w:type="dxa"/>
                <w:shd w:val="clear" w:color="auto" w:fill="auto"/>
                <w:noWrap/>
                <w:tcMar>
                  <w:left w:w="57" w:type="dxa"/>
                  <w:right w:w="57" w:type="dxa"/>
                </w:tcMar>
                <w:vAlign w:val="bottom"/>
                <w:hideMark/>
              </w:tcPr>
            </w:tcPrChange>
          </w:tcPr>
          <w:p w14:paraId="076834DE" w14:textId="77777777" w:rsidR="002F79DC" w:rsidRPr="00591DCE" w:rsidRDefault="002F79DC">
            <w:pPr>
              <w:widowControl/>
              <w:adjustRightInd w:val="0"/>
              <w:jc w:val="right"/>
              <w:rPr>
                <w:rFonts w:ascii="等线" w:eastAsia="等线" w:hAnsi="等线" w:cs="宋体"/>
                <w:color w:val="000000"/>
                <w:kern w:val="0"/>
                <w:sz w:val="18"/>
                <w:szCs w:val="18"/>
                <w:rPrChange w:id="269" w:author="vicky song" w:date="2020-03-25T09:58:00Z">
                  <w:rPr>
                    <w:rFonts w:ascii="等线" w:eastAsia="等线" w:hAnsi="等线" w:cs="宋体"/>
                    <w:color w:val="000000"/>
                    <w:kern w:val="0"/>
                    <w:sz w:val="22"/>
                  </w:rPr>
                </w:rPrChange>
              </w:rPr>
              <w:pPrChange w:id="27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1"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272" w:author="vicky song" w:date="2020-03-26T14:21:00Z">
              <w:tcPr>
                <w:tcW w:w="709" w:type="dxa"/>
                <w:shd w:val="clear" w:color="auto" w:fill="auto"/>
                <w:noWrap/>
                <w:tcMar>
                  <w:left w:w="57" w:type="dxa"/>
                  <w:right w:w="57" w:type="dxa"/>
                </w:tcMar>
                <w:vAlign w:val="bottom"/>
                <w:hideMark/>
              </w:tcPr>
            </w:tcPrChange>
          </w:tcPr>
          <w:p w14:paraId="43C0D06F" w14:textId="77777777" w:rsidR="002F79DC" w:rsidRPr="00591DCE" w:rsidRDefault="002F79DC">
            <w:pPr>
              <w:widowControl/>
              <w:adjustRightInd w:val="0"/>
              <w:jc w:val="right"/>
              <w:rPr>
                <w:rFonts w:ascii="等线" w:eastAsia="等线" w:hAnsi="等线" w:cs="宋体"/>
                <w:color w:val="000000"/>
                <w:kern w:val="0"/>
                <w:sz w:val="18"/>
                <w:szCs w:val="18"/>
                <w:rPrChange w:id="273" w:author="vicky song" w:date="2020-03-25T09:58:00Z">
                  <w:rPr>
                    <w:rFonts w:ascii="等线" w:eastAsia="等线" w:hAnsi="等线" w:cs="宋体"/>
                    <w:color w:val="000000"/>
                    <w:kern w:val="0"/>
                    <w:sz w:val="22"/>
                  </w:rPr>
                </w:rPrChange>
              </w:rPr>
              <w:pPrChange w:id="2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5" w:author="vicky song" w:date="2020-03-25T09:58:00Z">
                  <w:rPr>
                    <w:rFonts w:ascii="等线" w:eastAsia="等线" w:hAnsi="等线" w:cs="宋体"/>
                    <w:color w:val="000000"/>
                    <w:kern w:val="0"/>
                    <w:sz w:val="22"/>
                  </w:rPr>
                </w:rPrChange>
              </w:rPr>
              <w:t xml:space="preserve">0.0150 </w:t>
            </w:r>
          </w:p>
        </w:tc>
        <w:tc>
          <w:tcPr>
            <w:tcW w:w="710" w:type="dxa"/>
            <w:shd w:val="clear" w:color="auto" w:fill="auto"/>
            <w:noWrap/>
            <w:tcMar>
              <w:left w:w="57" w:type="dxa"/>
              <w:right w:w="57" w:type="dxa"/>
            </w:tcMar>
            <w:vAlign w:val="bottom"/>
            <w:hideMark/>
            <w:tcPrChange w:id="276" w:author="vicky song" w:date="2020-03-26T14:21:00Z">
              <w:tcPr>
                <w:tcW w:w="710" w:type="dxa"/>
                <w:gridSpan w:val="2"/>
                <w:shd w:val="clear" w:color="auto" w:fill="auto"/>
                <w:noWrap/>
                <w:tcMar>
                  <w:left w:w="57" w:type="dxa"/>
                  <w:right w:w="57" w:type="dxa"/>
                </w:tcMar>
                <w:vAlign w:val="bottom"/>
                <w:hideMark/>
              </w:tcPr>
            </w:tcPrChange>
          </w:tcPr>
          <w:p w14:paraId="57091D78" w14:textId="77777777" w:rsidR="002F79DC" w:rsidRPr="00591DCE" w:rsidRDefault="002F79DC">
            <w:pPr>
              <w:widowControl/>
              <w:adjustRightInd w:val="0"/>
              <w:jc w:val="right"/>
              <w:rPr>
                <w:rFonts w:ascii="等线" w:eastAsia="等线" w:hAnsi="等线" w:cs="宋体"/>
                <w:color w:val="000000"/>
                <w:kern w:val="0"/>
                <w:sz w:val="18"/>
                <w:szCs w:val="18"/>
                <w:rPrChange w:id="277" w:author="vicky song" w:date="2020-03-25T09:58:00Z">
                  <w:rPr>
                    <w:rFonts w:ascii="等线" w:eastAsia="等线" w:hAnsi="等线" w:cs="宋体"/>
                    <w:color w:val="000000"/>
                    <w:kern w:val="0"/>
                    <w:sz w:val="22"/>
                  </w:rPr>
                </w:rPrChange>
              </w:rPr>
              <w:pPrChange w:id="2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9"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280" w:author="vicky song" w:date="2020-03-26T14:21:00Z">
              <w:tcPr>
                <w:tcW w:w="709" w:type="dxa"/>
                <w:shd w:val="clear" w:color="auto" w:fill="auto"/>
                <w:noWrap/>
                <w:tcMar>
                  <w:left w:w="57" w:type="dxa"/>
                  <w:right w:w="57" w:type="dxa"/>
                </w:tcMar>
                <w:vAlign w:val="bottom"/>
                <w:hideMark/>
              </w:tcPr>
            </w:tcPrChange>
          </w:tcPr>
          <w:p w14:paraId="13BC7B0F" w14:textId="77777777" w:rsidR="002F79DC" w:rsidRPr="00591DCE" w:rsidRDefault="002F79DC">
            <w:pPr>
              <w:widowControl/>
              <w:adjustRightInd w:val="0"/>
              <w:jc w:val="right"/>
              <w:rPr>
                <w:rFonts w:ascii="等线" w:eastAsia="等线" w:hAnsi="等线" w:cs="宋体"/>
                <w:color w:val="000000"/>
                <w:kern w:val="0"/>
                <w:sz w:val="18"/>
                <w:szCs w:val="18"/>
                <w:rPrChange w:id="281" w:author="vicky song" w:date="2020-03-25T09:58:00Z">
                  <w:rPr>
                    <w:rFonts w:ascii="等线" w:eastAsia="等线" w:hAnsi="等线" w:cs="宋体"/>
                    <w:color w:val="000000"/>
                    <w:kern w:val="0"/>
                    <w:sz w:val="22"/>
                  </w:rPr>
                </w:rPrChange>
              </w:rPr>
              <w:pPrChange w:id="2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83" w:author="vicky song" w:date="2020-03-25T09:58:00Z">
                  <w:rPr>
                    <w:rFonts w:ascii="等线" w:eastAsia="等线" w:hAnsi="等线" w:cs="宋体"/>
                    <w:color w:val="000000"/>
                    <w:kern w:val="0"/>
                    <w:sz w:val="22"/>
                  </w:rPr>
                </w:rPrChange>
              </w:rPr>
              <w:t xml:space="preserve">0.0632 </w:t>
            </w:r>
          </w:p>
        </w:tc>
        <w:tc>
          <w:tcPr>
            <w:tcW w:w="709" w:type="dxa"/>
            <w:shd w:val="clear" w:color="auto" w:fill="auto"/>
            <w:noWrap/>
            <w:tcMar>
              <w:left w:w="57" w:type="dxa"/>
              <w:right w:w="57" w:type="dxa"/>
            </w:tcMar>
            <w:vAlign w:val="bottom"/>
            <w:hideMark/>
            <w:tcPrChange w:id="284" w:author="vicky song" w:date="2020-03-26T14:21:00Z">
              <w:tcPr>
                <w:tcW w:w="850" w:type="dxa"/>
                <w:shd w:val="clear" w:color="auto" w:fill="auto"/>
                <w:noWrap/>
                <w:tcMar>
                  <w:left w:w="57" w:type="dxa"/>
                  <w:right w:w="57" w:type="dxa"/>
                </w:tcMar>
                <w:vAlign w:val="bottom"/>
                <w:hideMark/>
              </w:tcPr>
            </w:tcPrChange>
          </w:tcPr>
          <w:p w14:paraId="40C9A898" w14:textId="77777777" w:rsidR="002F79DC" w:rsidRPr="00591DCE" w:rsidRDefault="002F79DC">
            <w:pPr>
              <w:widowControl/>
              <w:adjustRightInd w:val="0"/>
              <w:jc w:val="right"/>
              <w:rPr>
                <w:rFonts w:ascii="等线" w:eastAsia="等线" w:hAnsi="等线" w:cs="宋体"/>
                <w:color w:val="000000"/>
                <w:kern w:val="0"/>
                <w:sz w:val="18"/>
                <w:szCs w:val="18"/>
                <w:rPrChange w:id="285" w:author="vicky song" w:date="2020-03-25T09:58:00Z">
                  <w:rPr>
                    <w:rFonts w:ascii="等线" w:eastAsia="等线" w:hAnsi="等线" w:cs="宋体"/>
                    <w:color w:val="000000"/>
                    <w:kern w:val="0"/>
                    <w:sz w:val="22"/>
                  </w:rPr>
                </w:rPrChange>
              </w:rPr>
              <w:pPrChange w:id="2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87" w:author="vicky song" w:date="2020-03-25T09:58:00Z">
                  <w:rPr>
                    <w:rFonts w:ascii="等线" w:eastAsia="等线" w:hAnsi="等线" w:cs="宋体"/>
                    <w:color w:val="000000"/>
                    <w:kern w:val="0"/>
                    <w:sz w:val="22"/>
                  </w:rPr>
                </w:rPrChange>
              </w:rPr>
              <w:t xml:space="preserve">0.1175 </w:t>
            </w:r>
          </w:p>
        </w:tc>
        <w:tc>
          <w:tcPr>
            <w:tcW w:w="712" w:type="dxa"/>
            <w:shd w:val="clear" w:color="auto" w:fill="auto"/>
            <w:noWrap/>
            <w:tcMar>
              <w:left w:w="57" w:type="dxa"/>
              <w:right w:w="57" w:type="dxa"/>
            </w:tcMar>
            <w:vAlign w:val="bottom"/>
            <w:hideMark/>
            <w:tcPrChange w:id="288" w:author="vicky song" w:date="2020-03-26T14:21:00Z">
              <w:tcPr>
                <w:tcW w:w="709" w:type="dxa"/>
                <w:shd w:val="clear" w:color="auto" w:fill="auto"/>
                <w:noWrap/>
                <w:tcMar>
                  <w:left w:w="57" w:type="dxa"/>
                  <w:right w:w="57" w:type="dxa"/>
                </w:tcMar>
                <w:vAlign w:val="bottom"/>
                <w:hideMark/>
              </w:tcPr>
            </w:tcPrChange>
          </w:tcPr>
          <w:p w14:paraId="1355A743" w14:textId="77777777" w:rsidR="002F79DC" w:rsidRPr="00591DCE" w:rsidRDefault="002F79DC">
            <w:pPr>
              <w:widowControl/>
              <w:adjustRightInd w:val="0"/>
              <w:jc w:val="right"/>
              <w:rPr>
                <w:rFonts w:ascii="等线" w:eastAsia="等线" w:hAnsi="等线" w:cs="宋体"/>
                <w:color w:val="000000"/>
                <w:kern w:val="0"/>
                <w:sz w:val="18"/>
                <w:szCs w:val="18"/>
                <w:rPrChange w:id="289" w:author="vicky song" w:date="2020-03-25T09:58:00Z">
                  <w:rPr>
                    <w:rFonts w:ascii="等线" w:eastAsia="等线" w:hAnsi="等线" w:cs="宋体"/>
                    <w:color w:val="000000"/>
                    <w:kern w:val="0"/>
                    <w:sz w:val="22"/>
                  </w:rPr>
                </w:rPrChange>
              </w:rPr>
              <w:pPrChange w:id="2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91" w:author="vicky song" w:date="2020-03-25T09:58:00Z">
                  <w:rPr>
                    <w:rFonts w:ascii="等线" w:eastAsia="等线" w:hAnsi="等线" w:cs="宋体"/>
                    <w:color w:val="000000"/>
                    <w:kern w:val="0"/>
                    <w:sz w:val="22"/>
                  </w:rPr>
                </w:rPrChange>
              </w:rPr>
              <w:t xml:space="preserve">0.1737 </w:t>
            </w:r>
          </w:p>
        </w:tc>
        <w:tc>
          <w:tcPr>
            <w:tcW w:w="711" w:type="dxa"/>
            <w:gridSpan w:val="2"/>
            <w:shd w:val="clear" w:color="auto" w:fill="auto"/>
            <w:noWrap/>
            <w:tcMar>
              <w:left w:w="57" w:type="dxa"/>
              <w:right w:w="57" w:type="dxa"/>
            </w:tcMar>
            <w:vAlign w:val="bottom"/>
            <w:hideMark/>
            <w:tcPrChange w:id="292" w:author="vicky song" w:date="2020-03-26T14:21:00Z">
              <w:tcPr>
                <w:tcW w:w="711" w:type="dxa"/>
                <w:gridSpan w:val="2"/>
                <w:shd w:val="clear" w:color="auto" w:fill="auto"/>
                <w:noWrap/>
                <w:tcMar>
                  <w:left w:w="57" w:type="dxa"/>
                  <w:right w:w="57" w:type="dxa"/>
                </w:tcMar>
                <w:vAlign w:val="bottom"/>
                <w:hideMark/>
              </w:tcPr>
            </w:tcPrChange>
          </w:tcPr>
          <w:p w14:paraId="57FE7939" w14:textId="77777777" w:rsidR="002F79DC" w:rsidRPr="00591DCE" w:rsidRDefault="002F79DC">
            <w:pPr>
              <w:widowControl/>
              <w:adjustRightInd w:val="0"/>
              <w:jc w:val="right"/>
              <w:rPr>
                <w:rFonts w:ascii="等线" w:eastAsia="等线" w:hAnsi="等线" w:cs="宋体"/>
                <w:b/>
                <w:bCs/>
                <w:color w:val="000000"/>
                <w:kern w:val="0"/>
                <w:sz w:val="18"/>
                <w:szCs w:val="18"/>
                <w:rPrChange w:id="293" w:author="vicky song" w:date="2020-03-25T09:58:00Z">
                  <w:rPr>
                    <w:rFonts w:ascii="等线" w:eastAsia="等线" w:hAnsi="等线" w:cs="宋体"/>
                    <w:b/>
                    <w:bCs/>
                    <w:color w:val="000000"/>
                    <w:kern w:val="0"/>
                    <w:sz w:val="22"/>
                  </w:rPr>
                </w:rPrChange>
              </w:rPr>
              <w:pPrChange w:id="29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95" w:author="vicky song" w:date="2020-03-25T09:58:00Z">
                  <w:rPr>
                    <w:rFonts w:ascii="等线" w:eastAsia="等线" w:hAnsi="等线" w:cs="宋体"/>
                    <w:b/>
                    <w:bCs/>
                    <w:color w:val="000000"/>
                    <w:kern w:val="0"/>
                    <w:sz w:val="22"/>
                  </w:rPr>
                </w:rPrChange>
              </w:rPr>
              <w:t xml:space="preserve">0.0336 </w:t>
            </w:r>
          </w:p>
        </w:tc>
        <w:tc>
          <w:tcPr>
            <w:tcW w:w="709" w:type="dxa"/>
            <w:shd w:val="clear" w:color="auto" w:fill="auto"/>
            <w:noWrap/>
            <w:tcMar>
              <w:left w:w="57" w:type="dxa"/>
              <w:right w:w="57" w:type="dxa"/>
            </w:tcMar>
            <w:vAlign w:val="bottom"/>
            <w:hideMark/>
            <w:tcPrChange w:id="296" w:author="vicky song" w:date="2020-03-26T14:21:00Z">
              <w:tcPr>
                <w:tcW w:w="709" w:type="dxa"/>
                <w:shd w:val="clear" w:color="auto" w:fill="auto"/>
                <w:noWrap/>
                <w:tcMar>
                  <w:left w:w="57" w:type="dxa"/>
                  <w:right w:w="57" w:type="dxa"/>
                </w:tcMar>
                <w:vAlign w:val="bottom"/>
                <w:hideMark/>
              </w:tcPr>
            </w:tcPrChange>
          </w:tcPr>
          <w:p w14:paraId="587D6F46" w14:textId="77777777" w:rsidR="002F79DC" w:rsidRPr="00591DCE" w:rsidRDefault="002F79DC">
            <w:pPr>
              <w:widowControl/>
              <w:adjustRightInd w:val="0"/>
              <w:jc w:val="right"/>
              <w:rPr>
                <w:rFonts w:ascii="等线" w:eastAsia="等线" w:hAnsi="等线" w:cs="宋体"/>
                <w:b/>
                <w:bCs/>
                <w:color w:val="000000"/>
                <w:kern w:val="0"/>
                <w:sz w:val="18"/>
                <w:szCs w:val="18"/>
                <w:rPrChange w:id="297" w:author="vicky song" w:date="2020-03-25T09:58:00Z">
                  <w:rPr>
                    <w:rFonts w:ascii="等线" w:eastAsia="等线" w:hAnsi="等线" w:cs="宋体"/>
                    <w:b/>
                    <w:bCs/>
                    <w:color w:val="000000"/>
                    <w:kern w:val="0"/>
                    <w:sz w:val="22"/>
                  </w:rPr>
                </w:rPrChange>
              </w:rPr>
              <w:pPrChange w:id="29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99" w:author="vicky song" w:date="2020-03-25T09:58:00Z">
                  <w:rPr>
                    <w:rFonts w:ascii="等线" w:eastAsia="等线" w:hAnsi="等线" w:cs="宋体"/>
                    <w:b/>
                    <w:bCs/>
                    <w:color w:val="000000"/>
                    <w:kern w:val="0"/>
                    <w:sz w:val="22"/>
                  </w:rPr>
                </w:rPrChange>
              </w:rPr>
              <w:t xml:space="preserve">0.0917 </w:t>
            </w:r>
          </w:p>
        </w:tc>
        <w:tc>
          <w:tcPr>
            <w:tcW w:w="708" w:type="dxa"/>
            <w:shd w:val="clear" w:color="auto" w:fill="auto"/>
            <w:noWrap/>
            <w:tcMar>
              <w:left w:w="57" w:type="dxa"/>
              <w:right w:w="57" w:type="dxa"/>
            </w:tcMar>
            <w:vAlign w:val="bottom"/>
            <w:hideMark/>
            <w:tcPrChange w:id="300" w:author="vicky song" w:date="2020-03-26T14:21:00Z">
              <w:tcPr>
                <w:tcW w:w="708" w:type="dxa"/>
                <w:shd w:val="clear" w:color="auto" w:fill="auto"/>
                <w:noWrap/>
                <w:tcMar>
                  <w:left w:w="57" w:type="dxa"/>
                  <w:right w:w="57" w:type="dxa"/>
                </w:tcMar>
                <w:vAlign w:val="bottom"/>
                <w:hideMark/>
              </w:tcPr>
            </w:tcPrChange>
          </w:tcPr>
          <w:p w14:paraId="5F22BC06" w14:textId="77777777" w:rsidR="002F79DC" w:rsidRPr="00591DCE" w:rsidRDefault="002F79DC">
            <w:pPr>
              <w:widowControl/>
              <w:adjustRightInd w:val="0"/>
              <w:jc w:val="right"/>
              <w:rPr>
                <w:rFonts w:ascii="等线" w:eastAsia="等线" w:hAnsi="等线" w:cs="宋体"/>
                <w:color w:val="000000"/>
                <w:kern w:val="0"/>
                <w:sz w:val="18"/>
                <w:szCs w:val="18"/>
                <w:rPrChange w:id="301" w:author="vicky song" w:date="2020-03-25T09:58:00Z">
                  <w:rPr>
                    <w:rFonts w:ascii="等线" w:eastAsia="等线" w:hAnsi="等线" w:cs="宋体"/>
                    <w:color w:val="000000"/>
                    <w:kern w:val="0"/>
                    <w:sz w:val="22"/>
                  </w:rPr>
                </w:rPrChange>
              </w:rPr>
              <w:pPrChange w:id="30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3" w:author="vicky song" w:date="2020-03-25T09:58:00Z">
                  <w:rPr>
                    <w:rFonts w:ascii="等线" w:eastAsia="等线" w:hAnsi="等线" w:cs="宋体"/>
                    <w:color w:val="000000"/>
                    <w:kern w:val="0"/>
                    <w:sz w:val="22"/>
                  </w:rPr>
                </w:rPrChange>
              </w:rPr>
              <w:t xml:space="preserve">0.0965 </w:t>
            </w:r>
          </w:p>
        </w:tc>
        <w:tc>
          <w:tcPr>
            <w:tcW w:w="709" w:type="dxa"/>
            <w:gridSpan w:val="2"/>
            <w:shd w:val="clear" w:color="auto" w:fill="auto"/>
            <w:noWrap/>
            <w:tcMar>
              <w:left w:w="57" w:type="dxa"/>
              <w:right w:w="57" w:type="dxa"/>
            </w:tcMar>
            <w:vAlign w:val="bottom"/>
            <w:hideMark/>
            <w:tcPrChange w:id="304" w:author="vicky song" w:date="2020-03-26T14:21:00Z">
              <w:tcPr>
                <w:tcW w:w="709" w:type="dxa"/>
                <w:gridSpan w:val="2"/>
                <w:shd w:val="clear" w:color="auto" w:fill="auto"/>
                <w:noWrap/>
                <w:tcMar>
                  <w:left w:w="57" w:type="dxa"/>
                  <w:right w:w="57" w:type="dxa"/>
                </w:tcMar>
                <w:vAlign w:val="bottom"/>
                <w:hideMark/>
              </w:tcPr>
            </w:tcPrChange>
          </w:tcPr>
          <w:p w14:paraId="52942C16" w14:textId="77777777" w:rsidR="002F79DC" w:rsidRPr="00591DCE" w:rsidRDefault="002F79DC">
            <w:pPr>
              <w:widowControl/>
              <w:adjustRightInd w:val="0"/>
              <w:jc w:val="right"/>
              <w:rPr>
                <w:rFonts w:ascii="等线" w:eastAsia="等线" w:hAnsi="等线" w:cs="宋体"/>
                <w:color w:val="000000"/>
                <w:kern w:val="0"/>
                <w:sz w:val="18"/>
                <w:szCs w:val="18"/>
                <w:rPrChange w:id="305" w:author="vicky song" w:date="2020-03-25T09:58:00Z">
                  <w:rPr>
                    <w:rFonts w:ascii="等线" w:eastAsia="等线" w:hAnsi="等线" w:cs="宋体"/>
                    <w:color w:val="000000"/>
                    <w:kern w:val="0"/>
                    <w:sz w:val="22"/>
                  </w:rPr>
                </w:rPrChange>
              </w:rPr>
              <w:pPrChange w:id="30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7" w:author="vicky song" w:date="2020-03-25T09:58:00Z">
                  <w:rPr>
                    <w:rFonts w:ascii="等线" w:eastAsia="等线" w:hAnsi="等线" w:cs="宋体"/>
                    <w:color w:val="000000"/>
                    <w:kern w:val="0"/>
                    <w:sz w:val="22"/>
                  </w:rPr>
                </w:rPrChange>
              </w:rPr>
              <w:t xml:space="preserve">0.0719 </w:t>
            </w:r>
          </w:p>
        </w:tc>
      </w:tr>
      <w:tr w:rsidR="00F82470" w:rsidRPr="002F79DC" w14:paraId="19285043" w14:textId="77777777" w:rsidTr="00F82470">
        <w:tblPrEx>
          <w:tblPrExChange w:id="308" w:author="vicky song" w:date="2020-03-26T14:21:00Z">
            <w:tblPrEx>
              <w:tblW w:w="10206" w:type="dxa"/>
            </w:tblPrEx>
          </w:tblPrExChange>
        </w:tblPrEx>
        <w:trPr>
          <w:gridAfter w:val="1"/>
          <w:wAfter w:w="6" w:type="dxa"/>
          <w:trHeight w:val="285"/>
          <w:trPrChange w:id="309"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10" w:author="vicky song" w:date="2020-03-26T14:21:00Z">
              <w:tcPr>
                <w:tcW w:w="845" w:type="dxa"/>
                <w:shd w:val="clear" w:color="auto" w:fill="auto"/>
                <w:noWrap/>
                <w:tcMar>
                  <w:left w:w="57" w:type="dxa"/>
                  <w:right w:w="57" w:type="dxa"/>
                </w:tcMar>
                <w:vAlign w:val="bottom"/>
                <w:hideMark/>
              </w:tcPr>
            </w:tcPrChange>
          </w:tcPr>
          <w:p w14:paraId="6765B700" w14:textId="77777777" w:rsidR="002F79DC" w:rsidRPr="00591DCE" w:rsidRDefault="002F79DC" w:rsidP="00F82470">
            <w:pPr>
              <w:widowControl/>
              <w:jc w:val="left"/>
              <w:rPr>
                <w:rFonts w:ascii="等线" w:eastAsia="等线" w:hAnsi="等线" w:cs="宋体"/>
                <w:color w:val="000000"/>
                <w:kern w:val="0"/>
                <w:sz w:val="18"/>
                <w:szCs w:val="18"/>
                <w:highlight w:val="red"/>
                <w:rPrChange w:id="311"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312"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313" w:author="vicky song" w:date="2020-03-25T09:58:00Z">
                  <w:rPr>
                    <w:rFonts w:ascii="等线" w:eastAsia="等线" w:hAnsi="等线" w:cs="宋体"/>
                    <w:color w:val="000000"/>
                    <w:kern w:val="0"/>
                    <w:sz w:val="22"/>
                    <w:highlight w:val="red"/>
                  </w:rPr>
                </w:rPrChange>
              </w:rPr>
              <w:t>5</w:t>
            </w:r>
          </w:p>
        </w:tc>
        <w:tc>
          <w:tcPr>
            <w:tcW w:w="708" w:type="dxa"/>
            <w:shd w:val="clear" w:color="auto" w:fill="auto"/>
            <w:noWrap/>
            <w:tcMar>
              <w:left w:w="57" w:type="dxa"/>
              <w:right w:w="57" w:type="dxa"/>
            </w:tcMar>
            <w:vAlign w:val="bottom"/>
            <w:hideMark/>
            <w:tcPrChange w:id="314" w:author="vicky song" w:date="2020-03-26T14:21:00Z">
              <w:tcPr>
                <w:tcW w:w="708" w:type="dxa"/>
                <w:shd w:val="clear" w:color="auto" w:fill="auto"/>
                <w:noWrap/>
                <w:tcMar>
                  <w:left w:w="57" w:type="dxa"/>
                  <w:right w:w="57" w:type="dxa"/>
                </w:tcMar>
                <w:vAlign w:val="bottom"/>
                <w:hideMark/>
              </w:tcPr>
            </w:tcPrChange>
          </w:tcPr>
          <w:p w14:paraId="442A767B" w14:textId="77777777" w:rsidR="002F79DC" w:rsidRPr="00591DCE" w:rsidRDefault="002F79DC">
            <w:pPr>
              <w:widowControl/>
              <w:adjustRightInd w:val="0"/>
              <w:jc w:val="right"/>
              <w:rPr>
                <w:rFonts w:ascii="等线" w:eastAsia="等线" w:hAnsi="等线" w:cs="宋体"/>
                <w:color w:val="000000"/>
                <w:kern w:val="0"/>
                <w:sz w:val="18"/>
                <w:szCs w:val="18"/>
                <w:rPrChange w:id="315" w:author="vicky song" w:date="2020-03-25T09:58:00Z">
                  <w:rPr>
                    <w:rFonts w:ascii="等线" w:eastAsia="等线" w:hAnsi="等线" w:cs="宋体"/>
                    <w:color w:val="000000"/>
                    <w:kern w:val="0"/>
                    <w:sz w:val="22"/>
                  </w:rPr>
                </w:rPrChange>
              </w:rPr>
              <w:pPrChange w:id="3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17" w:author="vicky song" w:date="2020-03-25T09:58:00Z">
                  <w:rPr>
                    <w:rFonts w:ascii="等线" w:eastAsia="等线" w:hAnsi="等线" w:cs="宋体"/>
                    <w:color w:val="000000"/>
                    <w:kern w:val="0"/>
                    <w:sz w:val="22"/>
                  </w:rPr>
                </w:rPrChange>
              </w:rPr>
              <w:t xml:space="preserve">0.0297 </w:t>
            </w:r>
          </w:p>
        </w:tc>
        <w:tc>
          <w:tcPr>
            <w:tcW w:w="708" w:type="dxa"/>
            <w:shd w:val="clear" w:color="auto" w:fill="auto"/>
            <w:noWrap/>
            <w:tcMar>
              <w:left w:w="57" w:type="dxa"/>
              <w:right w:w="57" w:type="dxa"/>
            </w:tcMar>
            <w:vAlign w:val="bottom"/>
            <w:hideMark/>
            <w:tcPrChange w:id="318" w:author="vicky song" w:date="2020-03-26T14:21:00Z">
              <w:tcPr>
                <w:tcW w:w="708" w:type="dxa"/>
                <w:shd w:val="clear" w:color="auto" w:fill="auto"/>
                <w:noWrap/>
                <w:tcMar>
                  <w:left w:w="57" w:type="dxa"/>
                  <w:right w:w="57" w:type="dxa"/>
                </w:tcMar>
                <w:vAlign w:val="bottom"/>
                <w:hideMark/>
              </w:tcPr>
            </w:tcPrChange>
          </w:tcPr>
          <w:p w14:paraId="2C1033B6" w14:textId="77777777" w:rsidR="002F79DC" w:rsidRPr="00591DCE" w:rsidRDefault="002F79DC">
            <w:pPr>
              <w:widowControl/>
              <w:adjustRightInd w:val="0"/>
              <w:jc w:val="right"/>
              <w:rPr>
                <w:rFonts w:ascii="等线" w:eastAsia="等线" w:hAnsi="等线" w:cs="宋体"/>
                <w:color w:val="000000"/>
                <w:kern w:val="0"/>
                <w:sz w:val="18"/>
                <w:szCs w:val="18"/>
                <w:rPrChange w:id="319" w:author="vicky song" w:date="2020-03-25T09:58:00Z">
                  <w:rPr>
                    <w:rFonts w:ascii="等线" w:eastAsia="等线" w:hAnsi="等线" w:cs="宋体"/>
                    <w:color w:val="000000"/>
                    <w:kern w:val="0"/>
                    <w:sz w:val="22"/>
                  </w:rPr>
                </w:rPrChange>
              </w:rPr>
              <w:pPrChange w:id="3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1" w:author="vicky song" w:date="2020-03-25T09:58:00Z">
                  <w:rPr>
                    <w:rFonts w:ascii="等线" w:eastAsia="等线" w:hAnsi="等线" w:cs="宋体"/>
                    <w:color w:val="000000"/>
                    <w:kern w:val="0"/>
                    <w:sz w:val="22"/>
                  </w:rPr>
                </w:rPrChange>
              </w:rPr>
              <w:t xml:space="preserve">0.0336 </w:t>
            </w:r>
          </w:p>
        </w:tc>
        <w:tc>
          <w:tcPr>
            <w:tcW w:w="709" w:type="dxa"/>
            <w:shd w:val="clear" w:color="auto" w:fill="auto"/>
            <w:noWrap/>
            <w:tcMar>
              <w:left w:w="57" w:type="dxa"/>
              <w:right w:w="57" w:type="dxa"/>
            </w:tcMar>
            <w:vAlign w:val="bottom"/>
            <w:hideMark/>
            <w:tcPrChange w:id="322" w:author="vicky song" w:date="2020-03-26T14:21:00Z">
              <w:tcPr>
                <w:tcW w:w="709" w:type="dxa"/>
                <w:shd w:val="clear" w:color="auto" w:fill="auto"/>
                <w:noWrap/>
                <w:tcMar>
                  <w:left w:w="57" w:type="dxa"/>
                  <w:right w:w="57" w:type="dxa"/>
                </w:tcMar>
                <w:vAlign w:val="bottom"/>
                <w:hideMark/>
              </w:tcPr>
            </w:tcPrChange>
          </w:tcPr>
          <w:p w14:paraId="049C9D98" w14:textId="77777777" w:rsidR="002F79DC" w:rsidRPr="00591DCE" w:rsidRDefault="002F79DC">
            <w:pPr>
              <w:widowControl/>
              <w:adjustRightInd w:val="0"/>
              <w:jc w:val="right"/>
              <w:rPr>
                <w:rFonts w:ascii="等线" w:eastAsia="等线" w:hAnsi="等线" w:cs="宋体"/>
                <w:color w:val="000000"/>
                <w:kern w:val="0"/>
                <w:sz w:val="18"/>
                <w:szCs w:val="18"/>
                <w:rPrChange w:id="323" w:author="vicky song" w:date="2020-03-25T09:58:00Z">
                  <w:rPr>
                    <w:rFonts w:ascii="等线" w:eastAsia="等线" w:hAnsi="等线" w:cs="宋体"/>
                    <w:color w:val="000000"/>
                    <w:kern w:val="0"/>
                    <w:sz w:val="22"/>
                  </w:rPr>
                </w:rPrChange>
              </w:rPr>
              <w:pPrChange w:id="3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5" w:author="vicky song" w:date="2020-03-25T09:58:00Z">
                  <w:rPr>
                    <w:rFonts w:ascii="等线" w:eastAsia="等线" w:hAnsi="等线" w:cs="宋体"/>
                    <w:color w:val="000000"/>
                    <w:kern w:val="0"/>
                    <w:sz w:val="22"/>
                  </w:rPr>
                </w:rPrChange>
              </w:rPr>
              <w:t xml:space="preserve">0.1018 </w:t>
            </w:r>
          </w:p>
        </w:tc>
        <w:tc>
          <w:tcPr>
            <w:tcW w:w="709" w:type="dxa"/>
            <w:shd w:val="clear" w:color="auto" w:fill="auto"/>
            <w:noWrap/>
            <w:tcMar>
              <w:left w:w="57" w:type="dxa"/>
              <w:right w:w="57" w:type="dxa"/>
            </w:tcMar>
            <w:vAlign w:val="bottom"/>
            <w:hideMark/>
            <w:tcPrChange w:id="326" w:author="vicky song" w:date="2020-03-26T14:21:00Z">
              <w:tcPr>
                <w:tcW w:w="709" w:type="dxa"/>
                <w:shd w:val="clear" w:color="auto" w:fill="auto"/>
                <w:noWrap/>
                <w:tcMar>
                  <w:left w:w="57" w:type="dxa"/>
                  <w:right w:w="57" w:type="dxa"/>
                </w:tcMar>
                <w:vAlign w:val="bottom"/>
                <w:hideMark/>
              </w:tcPr>
            </w:tcPrChange>
          </w:tcPr>
          <w:p w14:paraId="075686D8" w14:textId="77777777" w:rsidR="002F79DC" w:rsidRPr="00591DCE" w:rsidRDefault="002F79DC">
            <w:pPr>
              <w:widowControl/>
              <w:adjustRightInd w:val="0"/>
              <w:jc w:val="right"/>
              <w:rPr>
                <w:rFonts w:ascii="等线" w:eastAsia="等线" w:hAnsi="等线" w:cs="宋体"/>
                <w:color w:val="000000"/>
                <w:kern w:val="0"/>
                <w:sz w:val="18"/>
                <w:szCs w:val="18"/>
                <w:rPrChange w:id="327" w:author="vicky song" w:date="2020-03-25T09:58:00Z">
                  <w:rPr>
                    <w:rFonts w:ascii="等线" w:eastAsia="等线" w:hAnsi="等线" w:cs="宋体"/>
                    <w:color w:val="000000"/>
                    <w:kern w:val="0"/>
                    <w:sz w:val="22"/>
                  </w:rPr>
                </w:rPrChange>
              </w:rPr>
              <w:pPrChange w:id="3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9"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330" w:author="vicky song" w:date="2020-03-26T14:21:00Z">
              <w:tcPr>
                <w:tcW w:w="709" w:type="dxa"/>
                <w:shd w:val="clear" w:color="auto" w:fill="auto"/>
                <w:noWrap/>
                <w:tcMar>
                  <w:left w:w="57" w:type="dxa"/>
                  <w:right w:w="57" w:type="dxa"/>
                </w:tcMar>
                <w:vAlign w:val="bottom"/>
                <w:hideMark/>
              </w:tcPr>
            </w:tcPrChange>
          </w:tcPr>
          <w:p w14:paraId="1D7FCFE8" w14:textId="77777777" w:rsidR="002F79DC" w:rsidRPr="00591DCE" w:rsidRDefault="002F79DC">
            <w:pPr>
              <w:widowControl/>
              <w:adjustRightInd w:val="0"/>
              <w:jc w:val="right"/>
              <w:rPr>
                <w:rFonts w:ascii="等线" w:eastAsia="等线" w:hAnsi="等线" w:cs="宋体"/>
                <w:color w:val="000000"/>
                <w:kern w:val="0"/>
                <w:sz w:val="18"/>
                <w:szCs w:val="18"/>
                <w:rPrChange w:id="331" w:author="vicky song" w:date="2020-03-25T09:58:00Z">
                  <w:rPr>
                    <w:rFonts w:ascii="等线" w:eastAsia="等线" w:hAnsi="等线" w:cs="宋体"/>
                    <w:color w:val="000000"/>
                    <w:kern w:val="0"/>
                    <w:sz w:val="22"/>
                  </w:rPr>
                </w:rPrChange>
              </w:rPr>
              <w:pPrChange w:id="3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33" w:author="vicky song" w:date="2020-03-25T09:58:00Z">
                  <w:rPr>
                    <w:rFonts w:ascii="等线" w:eastAsia="等线" w:hAnsi="等线" w:cs="宋体"/>
                    <w:color w:val="000000"/>
                    <w:kern w:val="0"/>
                    <w:sz w:val="22"/>
                  </w:rPr>
                </w:rPrChange>
              </w:rPr>
              <w:t xml:space="preserve">0.0151 </w:t>
            </w:r>
          </w:p>
        </w:tc>
        <w:tc>
          <w:tcPr>
            <w:tcW w:w="710" w:type="dxa"/>
            <w:shd w:val="clear" w:color="auto" w:fill="auto"/>
            <w:noWrap/>
            <w:tcMar>
              <w:left w:w="57" w:type="dxa"/>
              <w:right w:w="57" w:type="dxa"/>
            </w:tcMar>
            <w:vAlign w:val="bottom"/>
            <w:hideMark/>
            <w:tcPrChange w:id="334" w:author="vicky song" w:date="2020-03-26T14:21:00Z">
              <w:tcPr>
                <w:tcW w:w="710" w:type="dxa"/>
                <w:gridSpan w:val="2"/>
                <w:shd w:val="clear" w:color="auto" w:fill="auto"/>
                <w:noWrap/>
                <w:tcMar>
                  <w:left w:w="57" w:type="dxa"/>
                  <w:right w:w="57" w:type="dxa"/>
                </w:tcMar>
                <w:vAlign w:val="bottom"/>
                <w:hideMark/>
              </w:tcPr>
            </w:tcPrChange>
          </w:tcPr>
          <w:p w14:paraId="4B57BD0A" w14:textId="77777777" w:rsidR="002F79DC" w:rsidRPr="00591DCE" w:rsidRDefault="002F79DC">
            <w:pPr>
              <w:widowControl/>
              <w:adjustRightInd w:val="0"/>
              <w:jc w:val="right"/>
              <w:rPr>
                <w:rFonts w:ascii="等线" w:eastAsia="等线" w:hAnsi="等线" w:cs="宋体"/>
                <w:color w:val="000000"/>
                <w:kern w:val="0"/>
                <w:sz w:val="18"/>
                <w:szCs w:val="18"/>
                <w:rPrChange w:id="335" w:author="vicky song" w:date="2020-03-25T09:58:00Z">
                  <w:rPr>
                    <w:rFonts w:ascii="等线" w:eastAsia="等线" w:hAnsi="等线" w:cs="宋体"/>
                    <w:color w:val="000000"/>
                    <w:kern w:val="0"/>
                    <w:sz w:val="22"/>
                  </w:rPr>
                </w:rPrChange>
              </w:rPr>
              <w:pPrChange w:id="3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37"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338" w:author="vicky song" w:date="2020-03-26T14:21:00Z">
              <w:tcPr>
                <w:tcW w:w="709" w:type="dxa"/>
                <w:shd w:val="clear" w:color="auto" w:fill="auto"/>
                <w:noWrap/>
                <w:tcMar>
                  <w:left w:w="57" w:type="dxa"/>
                  <w:right w:w="57" w:type="dxa"/>
                </w:tcMar>
                <w:vAlign w:val="bottom"/>
                <w:hideMark/>
              </w:tcPr>
            </w:tcPrChange>
          </w:tcPr>
          <w:p w14:paraId="7FFC0697" w14:textId="77777777" w:rsidR="002F79DC" w:rsidRPr="00591DCE" w:rsidRDefault="002F79DC">
            <w:pPr>
              <w:widowControl/>
              <w:adjustRightInd w:val="0"/>
              <w:jc w:val="right"/>
              <w:rPr>
                <w:rFonts w:ascii="等线" w:eastAsia="等线" w:hAnsi="等线" w:cs="宋体"/>
                <w:color w:val="000000"/>
                <w:kern w:val="0"/>
                <w:sz w:val="18"/>
                <w:szCs w:val="18"/>
                <w:rPrChange w:id="339" w:author="vicky song" w:date="2020-03-25T09:58:00Z">
                  <w:rPr>
                    <w:rFonts w:ascii="等线" w:eastAsia="等线" w:hAnsi="等线" w:cs="宋体"/>
                    <w:color w:val="000000"/>
                    <w:kern w:val="0"/>
                    <w:sz w:val="22"/>
                  </w:rPr>
                </w:rPrChange>
              </w:rPr>
              <w:pPrChange w:id="3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1" w:author="vicky song" w:date="2020-03-25T09:58:00Z">
                  <w:rPr>
                    <w:rFonts w:ascii="等线" w:eastAsia="等线" w:hAnsi="等线" w:cs="宋体"/>
                    <w:color w:val="000000"/>
                    <w:kern w:val="0"/>
                    <w:sz w:val="22"/>
                  </w:rPr>
                </w:rPrChange>
              </w:rPr>
              <w:t xml:space="preserve">0.0638 </w:t>
            </w:r>
          </w:p>
        </w:tc>
        <w:tc>
          <w:tcPr>
            <w:tcW w:w="709" w:type="dxa"/>
            <w:shd w:val="clear" w:color="auto" w:fill="auto"/>
            <w:noWrap/>
            <w:tcMar>
              <w:left w:w="57" w:type="dxa"/>
              <w:right w:w="57" w:type="dxa"/>
            </w:tcMar>
            <w:vAlign w:val="bottom"/>
            <w:hideMark/>
            <w:tcPrChange w:id="342" w:author="vicky song" w:date="2020-03-26T14:21:00Z">
              <w:tcPr>
                <w:tcW w:w="850" w:type="dxa"/>
                <w:shd w:val="clear" w:color="auto" w:fill="auto"/>
                <w:noWrap/>
                <w:tcMar>
                  <w:left w:w="57" w:type="dxa"/>
                  <w:right w:w="57" w:type="dxa"/>
                </w:tcMar>
                <w:vAlign w:val="bottom"/>
                <w:hideMark/>
              </w:tcPr>
            </w:tcPrChange>
          </w:tcPr>
          <w:p w14:paraId="0295C685" w14:textId="77777777" w:rsidR="002F79DC" w:rsidRPr="00591DCE" w:rsidRDefault="002F79DC">
            <w:pPr>
              <w:widowControl/>
              <w:adjustRightInd w:val="0"/>
              <w:jc w:val="right"/>
              <w:rPr>
                <w:rFonts w:ascii="等线" w:eastAsia="等线" w:hAnsi="等线" w:cs="宋体"/>
                <w:color w:val="000000"/>
                <w:kern w:val="0"/>
                <w:sz w:val="18"/>
                <w:szCs w:val="18"/>
                <w:rPrChange w:id="343" w:author="vicky song" w:date="2020-03-25T09:58:00Z">
                  <w:rPr>
                    <w:rFonts w:ascii="等线" w:eastAsia="等线" w:hAnsi="等线" w:cs="宋体"/>
                    <w:color w:val="000000"/>
                    <w:kern w:val="0"/>
                    <w:sz w:val="22"/>
                  </w:rPr>
                </w:rPrChange>
              </w:rPr>
              <w:pPrChange w:id="34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5" w:author="vicky song" w:date="2020-03-25T09:58:00Z">
                  <w:rPr>
                    <w:rFonts w:ascii="等线" w:eastAsia="等线" w:hAnsi="等线" w:cs="宋体"/>
                    <w:color w:val="000000"/>
                    <w:kern w:val="0"/>
                    <w:sz w:val="22"/>
                  </w:rPr>
                </w:rPrChange>
              </w:rPr>
              <w:t xml:space="preserve">0.1181 </w:t>
            </w:r>
          </w:p>
        </w:tc>
        <w:tc>
          <w:tcPr>
            <w:tcW w:w="712" w:type="dxa"/>
            <w:shd w:val="clear" w:color="auto" w:fill="auto"/>
            <w:noWrap/>
            <w:tcMar>
              <w:left w:w="57" w:type="dxa"/>
              <w:right w:w="57" w:type="dxa"/>
            </w:tcMar>
            <w:vAlign w:val="bottom"/>
            <w:hideMark/>
            <w:tcPrChange w:id="346" w:author="vicky song" w:date="2020-03-26T14:21:00Z">
              <w:tcPr>
                <w:tcW w:w="709" w:type="dxa"/>
                <w:shd w:val="clear" w:color="auto" w:fill="auto"/>
                <w:noWrap/>
                <w:tcMar>
                  <w:left w:w="57" w:type="dxa"/>
                  <w:right w:w="57" w:type="dxa"/>
                </w:tcMar>
                <w:vAlign w:val="bottom"/>
                <w:hideMark/>
              </w:tcPr>
            </w:tcPrChange>
          </w:tcPr>
          <w:p w14:paraId="46ED92F0" w14:textId="77777777" w:rsidR="002F79DC" w:rsidRPr="00591DCE" w:rsidRDefault="002F79DC">
            <w:pPr>
              <w:widowControl/>
              <w:adjustRightInd w:val="0"/>
              <w:jc w:val="right"/>
              <w:rPr>
                <w:rFonts w:ascii="等线" w:eastAsia="等线" w:hAnsi="等线" w:cs="宋体"/>
                <w:color w:val="000000"/>
                <w:kern w:val="0"/>
                <w:sz w:val="18"/>
                <w:szCs w:val="18"/>
                <w:rPrChange w:id="347" w:author="vicky song" w:date="2020-03-25T09:58:00Z">
                  <w:rPr>
                    <w:rFonts w:ascii="等线" w:eastAsia="等线" w:hAnsi="等线" w:cs="宋体"/>
                    <w:color w:val="000000"/>
                    <w:kern w:val="0"/>
                    <w:sz w:val="22"/>
                  </w:rPr>
                </w:rPrChange>
              </w:rPr>
              <w:pPrChange w:id="34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9" w:author="vicky song" w:date="2020-03-25T09:58:00Z">
                  <w:rPr>
                    <w:rFonts w:ascii="等线" w:eastAsia="等线" w:hAnsi="等线" w:cs="宋体"/>
                    <w:color w:val="000000"/>
                    <w:kern w:val="0"/>
                    <w:sz w:val="22"/>
                  </w:rPr>
                </w:rPrChange>
              </w:rPr>
              <w:t xml:space="preserve">0.1761 </w:t>
            </w:r>
          </w:p>
        </w:tc>
        <w:tc>
          <w:tcPr>
            <w:tcW w:w="711" w:type="dxa"/>
            <w:gridSpan w:val="2"/>
            <w:shd w:val="clear" w:color="auto" w:fill="auto"/>
            <w:noWrap/>
            <w:tcMar>
              <w:left w:w="57" w:type="dxa"/>
              <w:right w:w="57" w:type="dxa"/>
            </w:tcMar>
            <w:vAlign w:val="bottom"/>
            <w:hideMark/>
            <w:tcPrChange w:id="350" w:author="vicky song" w:date="2020-03-26T14:21:00Z">
              <w:tcPr>
                <w:tcW w:w="711" w:type="dxa"/>
                <w:gridSpan w:val="2"/>
                <w:shd w:val="clear" w:color="auto" w:fill="auto"/>
                <w:noWrap/>
                <w:tcMar>
                  <w:left w:w="57" w:type="dxa"/>
                  <w:right w:w="57" w:type="dxa"/>
                </w:tcMar>
                <w:vAlign w:val="bottom"/>
                <w:hideMark/>
              </w:tcPr>
            </w:tcPrChange>
          </w:tcPr>
          <w:p w14:paraId="232AEAFE" w14:textId="77777777" w:rsidR="002F79DC" w:rsidRPr="00591DCE" w:rsidRDefault="002F79DC">
            <w:pPr>
              <w:widowControl/>
              <w:adjustRightInd w:val="0"/>
              <w:jc w:val="right"/>
              <w:rPr>
                <w:rFonts w:ascii="等线" w:eastAsia="等线" w:hAnsi="等线" w:cs="宋体"/>
                <w:color w:val="000000"/>
                <w:kern w:val="0"/>
                <w:sz w:val="18"/>
                <w:szCs w:val="18"/>
                <w:rPrChange w:id="351" w:author="vicky song" w:date="2020-03-25T09:58:00Z">
                  <w:rPr>
                    <w:rFonts w:ascii="等线" w:eastAsia="等线" w:hAnsi="等线" w:cs="宋体"/>
                    <w:color w:val="000000"/>
                    <w:kern w:val="0"/>
                    <w:sz w:val="22"/>
                  </w:rPr>
                </w:rPrChange>
              </w:rPr>
              <w:pPrChange w:id="35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3" w:author="vicky song" w:date="2020-03-25T09:58:00Z">
                  <w:rPr>
                    <w:rFonts w:ascii="等线" w:eastAsia="等线" w:hAnsi="等线" w:cs="宋体"/>
                    <w:color w:val="000000"/>
                    <w:kern w:val="0"/>
                    <w:sz w:val="22"/>
                  </w:rPr>
                </w:rPrChange>
              </w:rPr>
              <w:t xml:space="preserve">0.0352 </w:t>
            </w:r>
          </w:p>
        </w:tc>
        <w:tc>
          <w:tcPr>
            <w:tcW w:w="709" w:type="dxa"/>
            <w:shd w:val="clear" w:color="auto" w:fill="auto"/>
            <w:noWrap/>
            <w:tcMar>
              <w:left w:w="57" w:type="dxa"/>
              <w:right w:w="57" w:type="dxa"/>
            </w:tcMar>
            <w:vAlign w:val="bottom"/>
            <w:hideMark/>
            <w:tcPrChange w:id="354" w:author="vicky song" w:date="2020-03-26T14:21:00Z">
              <w:tcPr>
                <w:tcW w:w="709" w:type="dxa"/>
                <w:shd w:val="clear" w:color="auto" w:fill="auto"/>
                <w:noWrap/>
                <w:tcMar>
                  <w:left w:w="57" w:type="dxa"/>
                  <w:right w:w="57" w:type="dxa"/>
                </w:tcMar>
                <w:vAlign w:val="bottom"/>
                <w:hideMark/>
              </w:tcPr>
            </w:tcPrChange>
          </w:tcPr>
          <w:p w14:paraId="4085C8AC" w14:textId="77777777" w:rsidR="002F79DC" w:rsidRPr="00591DCE" w:rsidRDefault="002F79DC">
            <w:pPr>
              <w:widowControl/>
              <w:adjustRightInd w:val="0"/>
              <w:jc w:val="right"/>
              <w:rPr>
                <w:rFonts w:ascii="等线" w:eastAsia="等线" w:hAnsi="等线" w:cs="宋体"/>
                <w:color w:val="000000"/>
                <w:kern w:val="0"/>
                <w:sz w:val="18"/>
                <w:szCs w:val="18"/>
                <w:rPrChange w:id="355" w:author="vicky song" w:date="2020-03-25T09:58:00Z">
                  <w:rPr>
                    <w:rFonts w:ascii="等线" w:eastAsia="等线" w:hAnsi="等线" w:cs="宋体"/>
                    <w:color w:val="000000"/>
                    <w:kern w:val="0"/>
                    <w:sz w:val="22"/>
                  </w:rPr>
                </w:rPrChange>
              </w:rPr>
              <w:pPrChange w:id="35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7" w:author="vicky song" w:date="2020-03-25T09:58:00Z">
                  <w:rPr>
                    <w:rFonts w:ascii="等线" w:eastAsia="等线" w:hAnsi="等线" w:cs="宋体"/>
                    <w:color w:val="000000"/>
                    <w:kern w:val="0"/>
                    <w:sz w:val="22"/>
                  </w:rPr>
                </w:rPrChange>
              </w:rPr>
              <w:t xml:space="preserve">0.0989 </w:t>
            </w:r>
          </w:p>
        </w:tc>
        <w:tc>
          <w:tcPr>
            <w:tcW w:w="708" w:type="dxa"/>
            <w:shd w:val="clear" w:color="auto" w:fill="auto"/>
            <w:noWrap/>
            <w:tcMar>
              <w:left w:w="57" w:type="dxa"/>
              <w:right w:w="57" w:type="dxa"/>
            </w:tcMar>
            <w:vAlign w:val="bottom"/>
            <w:hideMark/>
            <w:tcPrChange w:id="358" w:author="vicky song" w:date="2020-03-26T14:21:00Z">
              <w:tcPr>
                <w:tcW w:w="708" w:type="dxa"/>
                <w:shd w:val="clear" w:color="auto" w:fill="auto"/>
                <w:noWrap/>
                <w:tcMar>
                  <w:left w:w="57" w:type="dxa"/>
                  <w:right w:w="57" w:type="dxa"/>
                </w:tcMar>
                <w:vAlign w:val="bottom"/>
                <w:hideMark/>
              </w:tcPr>
            </w:tcPrChange>
          </w:tcPr>
          <w:p w14:paraId="67704360" w14:textId="77777777" w:rsidR="002F79DC" w:rsidRPr="00591DCE" w:rsidRDefault="002F79DC">
            <w:pPr>
              <w:widowControl/>
              <w:adjustRightInd w:val="0"/>
              <w:jc w:val="right"/>
              <w:rPr>
                <w:rFonts w:ascii="等线" w:eastAsia="等线" w:hAnsi="等线" w:cs="宋体"/>
                <w:color w:val="000000"/>
                <w:kern w:val="0"/>
                <w:sz w:val="18"/>
                <w:szCs w:val="18"/>
                <w:rPrChange w:id="359" w:author="vicky song" w:date="2020-03-25T09:58:00Z">
                  <w:rPr>
                    <w:rFonts w:ascii="等线" w:eastAsia="等线" w:hAnsi="等线" w:cs="宋体"/>
                    <w:color w:val="000000"/>
                    <w:kern w:val="0"/>
                    <w:sz w:val="22"/>
                  </w:rPr>
                </w:rPrChange>
              </w:rPr>
              <w:pPrChange w:id="36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1" w:author="vicky song" w:date="2020-03-25T09:58:00Z">
                  <w:rPr>
                    <w:rFonts w:ascii="等线" w:eastAsia="等线" w:hAnsi="等线" w:cs="宋体"/>
                    <w:color w:val="000000"/>
                    <w:kern w:val="0"/>
                    <w:sz w:val="22"/>
                  </w:rPr>
                </w:rPrChange>
              </w:rPr>
              <w:t xml:space="preserve">0.1008 </w:t>
            </w:r>
          </w:p>
        </w:tc>
        <w:tc>
          <w:tcPr>
            <w:tcW w:w="709" w:type="dxa"/>
            <w:gridSpan w:val="2"/>
            <w:shd w:val="clear" w:color="auto" w:fill="auto"/>
            <w:noWrap/>
            <w:tcMar>
              <w:left w:w="57" w:type="dxa"/>
              <w:right w:w="57" w:type="dxa"/>
            </w:tcMar>
            <w:vAlign w:val="bottom"/>
            <w:hideMark/>
            <w:tcPrChange w:id="362" w:author="vicky song" w:date="2020-03-26T14:21:00Z">
              <w:tcPr>
                <w:tcW w:w="709" w:type="dxa"/>
                <w:gridSpan w:val="2"/>
                <w:shd w:val="clear" w:color="auto" w:fill="auto"/>
                <w:noWrap/>
                <w:tcMar>
                  <w:left w:w="57" w:type="dxa"/>
                  <w:right w:w="57" w:type="dxa"/>
                </w:tcMar>
                <w:vAlign w:val="bottom"/>
                <w:hideMark/>
              </w:tcPr>
            </w:tcPrChange>
          </w:tcPr>
          <w:p w14:paraId="58D5B25C" w14:textId="77777777" w:rsidR="002F79DC" w:rsidRPr="00591DCE" w:rsidRDefault="002F79DC">
            <w:pPr>
              <w:widowControl/>
              <w:adjustRightInd w:val="0"/>
              <w:jc w:val="right"/>
              <w:rPr>
                <w:rFonts w:ascii="等线" w:eastAsia="等线" w:hAnsi="等线" w:cs="宋体"/>
                <w:color w:val="000000"/>
                <w:kern w:val="0"/>
                <w:sz w:val="18"/>
                <w:szCs w:val="18"/>
                <w:rPrChange w:id="363" w:author="vicky song" w:date="2020-03-25T09:58:00Z">
                  <w:rPr>
                    <w:rFonts w:ascii="等线" w:eastAsia="等线" w:hAnsi="等线" w:cs="宋体"/>
                    <w:color w:val="000000"/>
                    <w:kern w:val="0"/>
                    <w:sz w:val="22"/>
                  </w:rPr>
                </w:rPrChange>
              </w:rPr>
              <w:pPrChange w:id="36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5" w:author="vicky song" w:date="2020-03-25T09:58:00Z">
                  <w:rPr>
                    <w:rFonts w:ascii="等线" w:eastAsia="等线" w:hAnsi="等线" w:cs="宋体"/>
                    <w:color w:val="000000"/>
                    <w:kern w:val="0"/>
                    <w:sz w:val="22"/>
                  </w:rPr>
                </w:rPrChange>
              </w:rPr>
              <w:t xml:space="preserve">0.0733 </w:t>
            </w:r>
          </w:p>
        </w:tc>
      </w:tr>
      <w:tr w:rsidR="00F82470" w:rsidRPr="002F79DC" w14:paraId="24C89D44" w14:textId="77777777" w:rsidTr="00F82470">
        <w:tblPrEx>
          <w:tblPrExChange w:id="366" w:author="vicky song" w:date="2020-03-26T14:21:00Z">
            <w:tblPrEx>
              <w:tblW w:w="10206" w:type="dxa"/>
            </w:tblPrEx>
          </w:tblPrExChange>
        </w:tblPrEx>
        <w:trPr>
          <w:gridAfter w:val="1"/>
          <w:wAfter w:w="6" w:type="dxa"/>
          <w:trHeight w:val="285"/>
          <w:trPrChange w:id="367"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68" w:author="vicky song" w:date="2020-03-26T14:21:00Z">
              <w:tcPr>
                <w:tcW w:w="845" w:type="dxa"/>
                <w:shd w:val="clear" w:color="auto" w:fill="auto"/>
                <w:noWrap/>
                <w:tcMar>
                  <w:left w:w="57" w:type="dxa"/>
                  <w:right w:w="57" w:type="dxa"/>
                </w:tcMar>
                <w:vAlign w:val="bottom"/>
                <w:hideMark/>
              </w:tcPr>
            </w:tcPrChange>
          </w:tcPr>
          <w:p w14:paraId="3A9BCFD7" w14:textId="77777777" w:rsidR="002F79DC" w:rsidRPr="00591DCE" w:rsidRDefault="002F79DC" w:rsidP="00F82470">
            <w:pPr>
              <w:widowControl/>
              <w:jc w:val="left"/>
              <w:rPr>
                <w:rFonts w:ascii="等线" w:eastAsia="等线" w:hAnsi="等线" w:cs="宋体"/>
                <w:color w:val="000000"/>
                <w:kern w:val="0"/>
                <w:sz w:val="18"/>
                <w:szCs w:val="18"/>
                <w:highlight w:val="red"/>
                <w:rPrChange w:id="369"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370"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371" w:author="vicky song" w:date="2020-03-25T09:58:00Z">
                  <w:rPr>
                    <w:rFonts w:ascii="等线" w:eastAsia="等线" w:hAnsi="等线" w:cs="宋体"/>
                    <w:color w:val="000000"/>
                    <w:kern w:val="0"/>
                    <w:sz w:val="22"/>
                    <w:highlight w:val="red"/>
                  </w:rPr>
                </w:rPrChange>
              </w:rPr>
              <w:t>6</w:t>
            </w:r>
          </w:p>
        </w:tc>
        <w:tc>
          <w:tcPr>
            <w:tcW w:w="708" w:type="dxa"/>
            <w:shd w:val="clear" w:color="auto" w:fill="auto"/>
            <w:noWrap/>
            <w:tcMar>
              <w:left w:w="57" w:type="dxa"/>
              <w:right w:w="57" w:type="dxa"/>
            </w:tcMar>
            <w:vAlign w:val="bottom"/>
            <w:hideMark/>
            <w:tcPrChange w:id="372" w:author="vicky song" w:date="2020-03-26T14:21:00Z">
              <w:tcPr>
                <w:tcW w:w="708" w:type="dxa"/>
                <w:shd w:val="clear" w:color="auto" w:fill="auto"/>
                <w:noWrap/>
                <w:tcMar>
                  <w:left w:w="57" w:type="dxa"/>
                  <w:right w:w="57" w:type="dxa"/>
                </w:tcMar>
                <w:vAlign w:val="bottom"/>
                <w:hideMark/>
              </w:tcPr>
            </w:tcPrChange>
          </w:tcPr>
          <w:p w14:paraId="0681391C" w14:textId="78D7D0DE" w:rsidR="002F79DC" w:rsidRPr="00591DCE" w:rsidRDefault="002F79DC">
            <w:pPr>
              <w:widowControl/>
              <w:adjustRightInd w:val="0"/>
              <w:jc w:val="right"/>
              <w:rPr>
                <w:rFonts w:ascii="等线" w:eastAsia="等线" w:hAnsi="等线" w:cs="宋体"/>
                <w:color w:val="000000"/>
                <w:kern w:val="0"/>
                <w:sz w:val="18"/>
                <w:szCs w:val="18"/>
                <w:rPrChange w:id="373" w:author="vicky song" w:date="2020-03-25T09:58:00Z">
                  <w:rPr>
                    <w:rFonts w:ascii="等线" w:eastAsia="等线" w:hAnsi="等线" w:cs="宋体"/>
                    <w:color w:val="000000"/>
                    <w:kern w:val="0"/>
                    <w:sz w:val="22"/>
                  </w:rPr>
                </w:rPrChange>
              </w:rPr>
              <w:pPrChange w:id="3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5" w:author="vicky song" w:date="2020-03-25T09:58:00Z">
                  <w:rPr>
                    <w:rFonts w:ascii="等线" w:eastAsia="等线" w:hAnsi="等线" w:cs="宋体"/>
                    <w:color w:val="000000"/>
                    <w:kern w:val="0"/>
                    <w:sz w:val="22"/>
                  </w:rPr>
                </w:rPrChange>
              </w:rPr>
              <w:t>0.0279</w:t>
            </w:r>
          </w:p>
        </w:tc>
        <w:tc>
          <w:tcPr>
            <w:tcW w:w="708" w:type="dxa"/>
            <w:shd w:val="clear" w:color="auto" w:fill="auto"/>
            <w:noWrap/>
            <w:tcMar>
              <w:left w:w="57" w:type="dxa"/>
              <w:right w:w="57" w:type="dxa"/>
            </w:tcMar>
            <w:vAlign w:val="bottom"/>
            <w:hideMark/>
            <w:tcPrChange w:id="376" w:author="vicky song" w:date="2020-03-26T14:21:00Z">
              <w:tcPr>
                <w:tcW w:w="708" w:type="dxa"/>
                <w:shd w:val="clear" w:color="auto" w:fill="auto"/>
                <w:noWrap/>
                <w:tcMar>
                  <w:left w:w="57" w:type="dxa"/>
                  <w:right w:w="57" w:type="dxa"/>
                </w:tcMar>
                <w:vAlign w:val="bottom"/>
                <w:hideMark/>
              </w:tcPr>
            </w:tcPrChange>
          </w:tcPr>
          <w:p w14:paraId="26789E05" w14:textId="77777777" w:rsidR="002F79DC" w:rsidRPr="00591DCE" w:rsidRDefault="002F79DC">
            <w:pPr>
              <w:widowControl/>
              <w:adjustRightInd w:val="0"/>
              <w:jc w:val="right"/>
              <w:rPr>
                <w:rFonts w:ascii="等线" w:eastAsia="等线" w:hAnsi="等线" w:cs="宋体"/>
                <w:color w:val="000000"/>
                <w:kern w:val="0"/>
                <w:sz w:val="18"/>
                <w:szCs w:val="18"/>
                <w:rPrChange w:id="377" w:author="vicky song" w:date="2020-03-25T09:58:00Z">
                  <w:rPr>
                    <w:rFonts w:ascii="等线" w:eastAsia="等线" w:hAnsi="等线" w:cs="宋体"/>
                    <w:color w:val="000000"/>
                    <w:kern w:val="0"/>
                    <w:sz w:val="22"/>
                  </w:rPr>
                </w:rPrChange>
              </w:rPr>
              <w:pPrChange w:id="3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9" w:author="vicky song" w:date="2020-03-25T09:58:00Z">
                  <w:rPr>
                    <w:rFonts w:ascii="等线" w:eastAsia="等线" w:hAnsi="等线" w:cs="宋体"/>
                    <w:color w:val="000000"/>
                    <w:kern w:val="0"/>
                    <w:sz w:val="22"/>
                  </w:rPr>
                </w:rPrChange>
              </w:rPr>
              <w:t xml:space="preserve">0.0329 </w:t>
            </w:r>
          </w:p>
        </w:tc>
        <w:tc>
          <w:tcPr>
            <w:tcW w:w="709" w:type="dxa"/>
            <w:shd w:val="clear" w:color="auto" w:fill="auto"/>
            <w:noWrap/>
            <w:tcMar>
              <w:left w:w="57" w:type="dxa"/>
              <w:right w:w="57" w:type="dxa"/>
            </w:tcMar>
            <w:vAlign w:val="bottom"/>
            <w:hideMark/>
            <w:tcPrChange w:id="380" w:author="vicky song" w:date="2020-03-26T14:21:00Z">
              <w:tcPr>
                <w:tcW w:w="709" w:type="dxa"/>
                <w:shd w:val="clear" w:color="auto" w:fill="auto"/>
                <w:noWrap/>
                <w:tcMar>
                  <w:left w:w="57" w:type="dxa"/>
                  <w:right w:w="57" w:type="dxa"/>
                </w:tcMar>
                <w:vAlign w:val="bottom"/>
                <w:hideMark/>
              </w:tcPr>
            </w:tcPrChange>
          </w:tcPr>
          <w:p w14:paraId="7C52FE27" w14:textId="77777777" w:rsidR="002F79DC" w:rsidRPr="00591DCE" w:rsidRDefault="002F79DC">
            <w:pPr>
              <w:widowControl/>
              <w:adjustRightInd w:val="0"/>
              <w:jc w:val="right"/>
              <w:rPr>
                <w:rFonts w:ascii="等线" w:eastAsia="等线" w:hAnsi="等线" w:cs="宋体"/>
                <w:color w:val="000000"/>
                <w:kern w:val="0"/>
                <w:sz w:val="18"/>
                <w:szCs w:val="18"/>
                <w:rPrChange w:id="381" w:author="vicky song" w:date="2020-03-25T09:58:00Z">
                  <w:rPr>
                    <w:rFonts w:ascii="等线" w:eastAsia="等线" w:hAnsi="等线" w:cs="宋体"/>
                    <w:color w:val="000000"/>
                    <w:kern w:val="0"/>
                    <w:sz w:val="22"/>
                  </w:rPr>
                </w:rPrChange>
              </w:rPr>
              <w:pPrChange w:id="3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3" w:author="vicky song" w:date="2020-03-25T09:58:00Z">
                  <w:rPr>
                    <w:rFonts w:ascii="等线" w:eastAsia="等线" w:hAnsi="等线" w:cs="宋体"/>
                    <w:color w:val="000000"/>
                    <w:kern w:val="0"/>
                    <w:sz w:val="22"/>
                  </w:rPr>
                </w:rPrChange>
              </w:rPr>
              <w:t xml:space="preserve">0.0973 </w:t>
            </w:r>
          </w:p>
        </w:tc>
        <w:tc>
          <w:tcPr>
            <w:tcW w:w="709" w:type="dxa"/>
            <w:shd w:val="clear" w:color="auto" w:fill="auto"/>
            <w:noWrap/>
            <w:tcMar>
              <w:left w:w="57" w:type="dxa"/>
              <w:right w:w="57" w:type="dxa"/>
            </w:tcMar>
            <w:vAlign w:val="bottom"/>
            <w:hideMark/>
            <w:tcPrChange w:id="384" w:author="vicky song" w:date="2020-03-26T14:21:00Z">
              <w:tcPr>
                <w:tcW w:w="709" w:type="dxa"/>
                <w:shd w:val="clear" w:color="auto" w:fill="auto"/>
                <w:noWrap/>
                <w:tcMar>
                  <w:left w:w="57" w:type="dxa"/>
                  <w:right w:w="57" w:type="dxa"/>
                </w:tcMar>
                <w:vAlign w:val="bottom"/>
                <w:hideMark/>
              </w:tcPr>
            </w:tcPrChange>
          </w:tcPr>
          <w:p w14:paraId="16ED244B" w14:textId="77777777" w:rsidR="002F79DC" w:rsidRPr="00591DCE" w:rsidRDefault="002F79DC">
            <w:pPr>
              <w:widowControl/>
              <w:adjustRightInd w:val="0"/>
              <w:jc w:val="right"/>
              <w:rPr>
                <w:rFonts w:ascii="等线" w:eastAsia="等线" w:hAnsi="等线" w:cs="宋体"/>
                <w:color w:val="000000"/>
                <w:kern w:val="0"/>
                <w:sz w:val="18"/>
                <w:szCs w:val="18"/>
                <w:rPrChange w:id="385" w:author="vicky song" w:date="2020-03-25T09:58:00Z">
                  <w:rPr>
                    <w:rFonts w:ascii="等线" w:eastAsia="等线" w:hAnsi="等线" w:cs="宋体"/>
                    <w:color w:val="000000"/>
                    <w:kern w:val="0"/>
                    <w:sz w:val="22"/>
                  </w:rPr>
                </w:rPrChange>
              </w:rPr>
              <w:pPrChange w:id="3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7" w:author="vicky song" w:date="2020-03-25T09:58:00Z">
                  <w:rPr>
                    <w:rFonts w:ascii="等线" w:eastAsia="等线" w:hAnsi="等线" w:cs="宋体"/>
                    <w:color w:val="000000"/>
                    <w:kern w:val="0"/>
                    <w:sz w:val="22"/>
                  </w:rPr>
                </w:rPrChange>
              </w:rPr>
              <w:t xml:space="preserve">0.0075 </w:t>
            </w:r>
          </w:p>
        </w:tc>
        <w:tc>
          <w:tcPr>
            <w:tcW w:w="709" w:type="dxa"/>
            <w:shd w:val="clear" w:color="auto" w:fill="auto"/>
            <w:noWrap/>
            <w:tcMar>
              <w:left w:w="57" w:type="dxa"/>
              <w:right w:w="57" w:type="dxa"/>
            </w:tcMar>
            <w:vAlign w:val="bottom"/>
            <w:hideMark/>
            <w:tcPrChange w:id="388" w:author="vicky song" w:date="2020-03-26T14:21:00Z">
              <w:tcPr>
                <w:tcW w:w="709" w:type="dxa"/>
                <w:shd w:val="clear" w:color="auto" w:fill="auto"/>
                <w:noWrap/>
                <w:tcMar>
                  <w:left w:w="57" w:type="dxa"/>
                  <w:right w:w="57" w:type="dxa"/>
                </w:tcMar>
                <w:vAlign w:val="bottom"/>
                <w:hideMark/>
              </w:tcPr>
            </w:tcPrChange>
          </w:tcPr>
          <w:p w14:paraId="22960A1E" w14:textId="77777777" w:rsidR="002F79DC" w:rsidRPr="00591DCE" w:rsidRDefault="002F79DC">
            <w:pPr>
              <w:widowControl/>
              <w:adjustRightInd w:val="0"/>
              <w:jc w:val="right"/>
              <w:rPr>
                <w:rFonts w:ascii="等线" w:eastAsia="等线" w:hAnsi="等线" w:cs="宋体"/>
                <w:color w:val="000000"/>
                <w:kern w:val="0"/>
                <w:sz w:val="18"/>
                <w:szCs w:val="18"/>
                <w:rPrChange w:id="389" w:author="vicky song" w:date="2020-03-25T09:58:00Z">
                  <w:rPr>
                    <w:rFonts w:ascii="等线" w:eastAsia="等线" w:hAnsi="等线" w:cs="宋体"/>
                    <w:color w:val="000000"/>
                    <w:kern w:val="0"/>
                    <w:sz w:val="22"/>
                  </w:rPr>
                </w:rPrChange>
              </w:rPr>
              <w:pPrChange w:id="3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1" w:author="vicky song" w:date="2020-03-25T09:58:00Z">
                  <w:rPr>
                    <w:rFonts w:ascii="等线" w:eastAsia="等线" w:hAnsi="等线" w:cs="宋体"/>
                    <w:color w:val="000000"/>
                    <w:kern w:val="0"/>
                    <w:sz w:val="22"/>
                  </w:rPr>
                </w:rPrChange>
              </w:rPr>
              <w:t xml:space="preserve">0.0135 </w:t>
            </w:r>
          </w:p>
        </w:tc>
        <w:tc>
          <w:tcPr>
            <w:tcW w:w="710" w:type="dxa"/>
            <w:shd w:val="clear" w:color="auto" w:fill="auto"/>
            <w:noWrap/>
            <w:tcMar>
              <w:left w:w="57" w:type="dxa"/>
              <w:right w:w="57" w:type="dxa"/>
            </w:tcMar>
            <w:vAlign w:val="bottom"/>
            <w:hideMark/>
            <w:tcPrChange w:id="392" w:author="vicky song" w:date="2020-03-26T14:21:00Z">
              <w:tcPr>
                <w:tcW w:w="710" w:type="dxa"/>
                <w:gridSpan w:val="2"/>
                <w:shd w:val="clear" w:color="auto" w:fill="auto"/>
                <w:noWrap/>
                <w:tcMar>
                  <w:left w:w="57" w:type="dxa"/>
                  <w:right w:w="57" w:type="dxa"/>
                </w:tcMar>
                <w:vAlign w:val="bottom"/>
                <w:hideMark/>
              </w:tcPr>
            </w:tcPrChange>
          </w:tcPr>
          <w:p w14:paraId="710EF591" w14:textId="77777777" w:rsidR="002F79DC" w:rsidRPr="00591DCE" w:rsidRDefault="002F79DC">
            <w:pPr>
              <w:widowControl/>
              <w:adjustRightInd w:val="0"/>
              <w:jc w:val="right"/>
              <w:rPr>
                <w:rFonts w:ascii="等线" w:eastAsia="等线" w:hAnsi="等线" w:cs="宋体"/>
                <w:color w:val="000000"/>
                <w:kern w:val="0"/>
                <w:sz w:val="18"/>
                <w:szCs w:val="18"/>
                <w:rPrChange w:id="393" w:author="vicky song" w:date="2020-03-25T09:58:00Z">
                  <w:rPr>
                    <w:rFonts w:ascii="等线" w:eastAsia="等线" w:hAnsi="等线" w:cs="宋体"/>
                    <w:color w:val="000000"/>
                    <w:kern w:val="0"/>
                    <w:sz w:val="22"/>
                  </w:rPr>
                </w:rPrChange>
              </w:rPr>
              <w:pPrChange w:id="39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5" w:author="vicky song" w:date="2020-03-25T09:58:00Z">
                  <w:rPr>
                    <w:rFonts w:ascii="等线" w:eastAsia="等线" w:hAnsi="等线" w:cs="宋体"/>
                    <w:color w:val="000000"/>
                    <w:kern w:val="0"/>
                    <w:sz w:val="22"/>
                  </w:rPr>
                </w:rPrChange>
              </w:rPr>
              <w:t xml:space="preserve">0.0927 </w:t>
            </w:r>
          </w:p>
        </w:tc>
        <w:tc>
          <w:tcPr>
            <w:tcW w:w="709" w:type="dxa"/>
            <w:shd w:val="clear" w:color="auto" w:fill="auto"/>
            <w:noWrap/>
            <w:tcMar>
              <w:left w:w="57" w:type="dxa"/>
              <w:right w:w="57" w:type="dxa"/>
            </w:tcMar>
            <w:vAlign w:val="bottom"/>
            <w:hideMark/>
            <w:tcPrChange w:id="396" w:author="vicky song" w:date="2020-03-26T14:21:00Z">
              <w:tcPr>
                <w:tcW w:w="709" w:type="dxa"/>
                <w:shd w:val="clear" w:color="auto" w:fill="auto"/>
                <w:noWrap/>
                <w:tcMar>
                  <w:left w:w="57" w:type="dxa"/>
                  <w:right w:w="57" w:type="dxa"/>
                </w:tcMar>
                <w:vAlign w:val="bottom"/>
                <w:hideMark/>
              </w:tcPr>
            </w:tcPrChange>
          </w:tcPr>
          <w:p w14:paraId="65EF9F41" w14:textId="77777777" w:rsidR="002F79DC" w:rsidRPr="00591DCE" w:rsidRDefault="002F79DC">
            <w:pPr>
              <w:widowControl/>
              <w:adjustRightInd w:val="0"/>
              <w:jc w:val="right"/>
              <w:rPr>
                <w:rFonts w:ascii="等线" w:eastAsia="等线" w:hAnsi="等线" w:cs="宋体"/>
                <w:color w:val="000000"/>
                <w:kern w:val="0"/>
                <w:sz w:val="18"/>
                <w:szCs w:val="18"/>
                <w:rPrChange w:id="397" w:author="vicky song" w:date="2020-03-25T09:58:00Z">
                  <w:rPr>
                    <w:rFonts w:ascii="等线" w:eastAsia="等线" w:hAnsi="等线" w:cs="宋体"/>
                    <w:color w:val="000000"/>
                    <w:kern w:val="0"/>
                    <w:sz w:val="22"/>
                  </w:rPr>
                </w:rPrChange>
              </w:rPr>
              <w:pPrChange w:id="39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9" w:author="vicky song" w:date="2020-03-25T09:58:00Z">
                  <w:rPr>
                    <w:rFonts w:ascii="等线" w:eastAsia="等线" w:hAnsi="等线" w:cs="宋体"/>
                    <w:color w:val="000000"/>
                    <w:kern w:val="0"/>
                    <w:sz w:val="22"/>
                  </w:rPr>
                </w:rPrChange>
              </w:rPr>
              <w:t xml:space="preserve">0.0633 </w:t>
            </w:r>
          </w:p>
        </w:tc>
        <w:tc>
          <w:tcPr>
            <w:tcW w:w="709" w:type="dxa"/>
            <w:shd w:val="clear" w:color="auto" w:fill="auto"/>
            <w:noWrap/>
            <w:tcMar>
              <w:left w:w="57" w:type="dxa"/>
              <w:right w:w="57" w:type="dxa"/>
            </w:tcMar>
            <w:vAlign w:val="bottom"/>
            <w:hideMark/>
            <w:tcPrChange w:id="400" w:author="vicky song" w:date="2020-03-26T14:21:00Z">
              <w:tcPr>
                <w:tcW w:w="850" w:type="dxa"/>
                <w:shd w:val="clear" w:color="auto" w:fill="auto"/>
                <w:noWrap/>
                <w:tcMar>
                  <w:left w:w="57" w:type="dxa"/>
                  <w:right w:w="57" w:type="dxa"/>
                </w:tcMar>
                <w:vAlign w:val="bottom"/>
                <w:hideMark/>
              </w:tcPr>
            </w:tcPrChange>
          </w:tcPr>
          <w:p w14:paraId="34BD69E3" w14:textId="77777777" w:rsidR="002F79DC" w:rsidRPr="00591DCE" w:rsidRDefault="002F79DC">
            <w:pPr>
              <w:widowControl/>
              <w:adjustRightInd w:val="0"/>
              <w:jc w:val="right"/>
              <w:rPr>
                <w:rFonts w:ascii="等线" w:eastAsia="等线" w:hAnsi="等线" w:cs="宋体"/>
                <w:color w:val="000000"/>
                <w:kern w:val="0"/>
                <w:sz w:val="18"/>
                <w:szCs w:val="18"/>
                <w:rPrChange w:id="401" w:author="vicky song" w:date="2020-03-25T09:58:00Z">
                  <w:rPr>
                    <w:rFonts w:ascii="等线" w:eastAsia="等线" w:hAnsi="等线" w:cs="宋体"/>
                    <w:color w:val="000000"/>
                    <w:kern w:val="0"/>
                    <w:sz w:val="22"/>
                  </w:rPr>
                </w:rPrChange>
              </w:rPr>
              <w:pPrChange w:id="40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03" w:author="vicky song" w:date="2020-03-25T09:58:00Z">
                  <w:rPr>
                    <w:rFonts w:ascii="等线" w:eastAsia="等线" w:hAnsi="等线" w:cs="宋体"/>
                    <w:color w:val="000000"/>
                    <w:kern w:val="0"/>
                    <w:sz w:val="22"/>
                  </w:rPr>
                </w:rPrChange>
              </w:rPr>
              <w:t xml:space="preserve">0.1244 </w:t>
            </w:r>
          </w:p>
        </w:tc>
        <w:tc>
          <w:tcPr>
            <w:tcW w:w="712" w:type="dxa"/>
            <w:shd w:val="clear" w:color="auto" w:fill="auto"/>
            <w:noWrap/>
            <w:tcMar>
              <w:left w:w="57" w:type="dxa"/>
              <w:right w:w="57" w:type="dxa"/>
            </w:tcMar>
            <w:vAlign w:val="bottom"/>
            <w:hideMark/>
            <w:tcPrChange w:id="404" w:author="vicky song" w:date="2020-03-26T14:21:00Z">
              <w:tcPr>
                <w:tcW w:w="709" w:type="dxa"/>
                <w:shd w:val="clear" w:color="auto" w:fill="auto"/>
                <w:noWrap/>
                <w:tcMar>
                  <w:left w:w="57" w:type="dxa"/>
                  <w:right w:w="57" w:type="dxa"/>
                </w:tcMar>
                <w:vAlign w:val="bottom"/>
                <w:hideMark/>
              </w:tcPr>
            </w:tcPrChange>
          </w:tcPr>
          <w:p w14:paraId="61940B2B" w14:textId="77777777" w:rsidR="002F79DC" w:rsidRPr="00591DCE" w:rsidRDefault="002F79DC">
            <w:pPr>
              <w:widowControl/>
              <w:adjustRightInd w:val="0"/>
              <w:jc w:val="right"/>
              <w:rPr>
                <w:rFonts w:ascii="等线" w:eastAsia="等线" w:hAnsi="等线" w:cs="宋体"/>
                <w:color w:val="000000"/>
                <w:kern w:val="0"/>
                <w:sz w:val="18"/>
                <w:szCs w:val="18"/>
                <w:rPrChange w:id="405" w:author="vicky song" w:date="2020-03-25T09:58:00Z">
                  <w:rPr>
                    <w:rFonts w:ascii="等线" w:eastAsia="等线" w:hAnsi="等线" w:cs="宋体"/>
                    <w:color w:val="000000"/>
                    <w:kern w:val="0"/>
                    <w:sz w:val="22"/>
                  </w:rPr>
                </w:rPrChange>
              </w:rPr>
              <w:pPrChange w:id="40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07" w:author="vicky song" w:date="2020-03-25T09:58:00Z">
                  <w:rPr>
                    <w:rFonts w:ascii="等线" w:eastAsia="等线" w:hAnsi="等线" w:cs="宋体"/>
                    <w:color w:val="000000"/>
                    <w:kern w:val="0"/>
                    <w:sz w:val="22"/>
                  </w:rPr>
                </w:rPrChange>
              </w:rPr>
              <w:t xml:space="preserve">0.1752 </w:t>
            </w:r>
          </w:p>
        </w:tc>
        <w:tc>
          <w:tcPr>
            <w:tcW w:w="711" w:type="dxa"/>
            <w:gridSpan w:val="2"/>
            <w:shd w:val="clear" w:color="auto" w:fill="auto"/>
            <w:noWrap/>
            <w:tcMar>
              <w:left w:w="57" w:type="dxa"/>
              <w:right w:w="57" w:type="dxa"/>
            </w:tcMar>
            <w:vAlign w:val="bottom"/>
            <w:hideMark/>
            <w:tcPrChange w:id="408" w:author="vicky song" w:date="2020-03-26T14:21:00Z">
              <w:tcPr>
                <w:tcW w:w="711" w:type="dxa"/>
                <w:gridSpan w:val="2"/>
                <w:shd w:val="clear" w:color="auto" w:fill="auto"/>
                <w:noWrap/>
                <w:tcMar>
                  <w:left w:w="57" w:type="dxa"/>
                  <w:right w:w="57" w:type="dxa"/>
                </w:tcMar>
                <w:vAlign w:val="bottom"/>
                <w:hideMark/>
              </w:tcPr>
            </w:tcPrChange>
          </w:tcPr>
          <w:p w14:paraId="077D6B6F" w14:textId="77777777" w:rsidR="002F79DC" w:rsidRPr="00591DCE" w:rsidRDefault="002F79DC">
            <w:pPr>
              <w:widowControl/>
              <w:adjustRightInd w:val="0"/>
              <w:jc w:val="right"/>
              <w:rPr>
                <w:rFonts w:ascii="等线" w:eastAsia="等线" w:hAnsi="等线" w:cs="宋体"/>
                <w:color w:val="000000"/>
                <w:kern w:val="0"/>
                <w:sz w:val="18"/>
                <w:szCs w:val="18"/>
                <w:rPrChange w:id="409" w:author="vicky song" w:date="2020-03-25T09:58:00Z">
                  <w:rPr>
                    <w:rFonts w:ascii="等线" w:eastAsia="等线" w:hAnsi="等线" w:cs="宋体"/>
                    <w:color w:val="000000"/>
                    <w:kern w:val="0"/>
                    <w:sz w:val="22"/>
                  </w:rPr>
                </w:rPrChange>
              </w:rPr>
              <w:pPrChange w:id="41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1" w:author="vicky song" w:date="2020-03-25T09:58:00Z">
                  <w:rPr>
                    <w:rFonts w:ascii="等线" w:eastAsia="等线" w:hAnsi="等线" w:cs="宋体"/>
                    <w:color w:val="000000"/>
                    <w:kern w:val="0"/>
                    <w:sz w:val="22"/>
                  </w:rPr>
                </w:rPrChange>
              </w:rPr>
              <w:t xml:space="preserve">0.0340 </w:t>
            </w:r>
          </w:p>
        </w:tc>
        <w:tc>
          <w:tcPr>
            <w:tcW w:w="709" w:type="dxa"/>
            <w:shd w:val="clear" w:color="auto" w:fill="auto"/>
            <w:noWrap/>
            <w:tcMar>
              <w:left w:w="57" w:type="dxa"/>
              <w:right w:w="57" w:type="dxa"/>
            </w:tcMar>
            <w:vAlign w:val="bottom"/>
            <w:hideMark/>
            <w:tcPrChange w:id="412" w:author="vicky song" w:date="2020-03-26T14:21:00Z">
              <w:tcPr>
                <w:tcW w:w="709" w:type="dxa"/>
                <w:shd w:val="clear" w:color="auto" w:fill="auto"/>
                <w:noWrap/>
                <w:tcMar>
                  <w:left w:w="57" w:type="dxa"/>
                  <w:right w:w="57" w:type="dxa"/>
                </w:tcMar>
                <w:vAlign w:val="bottom"/>
                <w:hideMark/>
              </w:tcPr>
            </w:tcPrChange>
          </w:tcPr>
          <w:p w14:paraId="718F29A2" w14:textId="77777777" w:rsidR="002F79DC" w:rsidRPr="00591DCE" w:rsidRDefault="002F79DC">
            <w:pPr>
              <w:widowControl/>
              <w:adjustRightInd w:val="0"/>
              <w:jc w:val="right"/>
              <w:rPr>
                <w:rFonts w:ascii="等线" w:eastAsia="等线" w:hAnsi="等线" w:cs="宋体"/>
                <w:color w:val="000000"/>
                <w:kern w:val="0"/>
                <w:sz w:val="18"/>
                <w:szCs w:val="18"/>
                <w:rPrChange w:id="413" w:author="vicky song" w:date="2020-03-25T09:58:00Z">
                  <w:rPr>
                    <w:rFonts w:ascii="等线" w:eastAsia="等线" w:hAnsi="等线" w:cs="宋体"/>
                    <w:color w:val="000000"/>
                    <w:kern w:val="0"/>
                    <w:sz w:val="22"/>
                  </w:rPr>
                </w:rPrChange>
              </w:rPr>
              <w:pPrChange w:id="41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5" w:author="vicky song" w:date="2020-03-25T09:58:00Z">
                  <w:rPr>
                    <w:rFonts w:ascii="等线" w:eastAsia="等线" w:hAnsi="等线" w:cs="宋体"/>
                    <w:color w:val="000000"/>
                    <w:kern w:val="0"/>
                    <w:sz w:val="22"/>
                  </w:rPr>
                </w:rPrChange>
              </w:rPr>
              <w:t xml:space="preserve">0.1001 </w:t>
            </w:r>
          </w:p>
        </w:tc>
        <w:tc>
          <w:tcPr>
            <w:tcW w:w="708" w:type="dxa"/>
            <w:shd w:val="clear" w:color="auto" w:fill="auto"/>
            <w:noWrap/>
            <w:tcMar>
              <w:left w:w="57" w:type="dxa"/>
              <w:right w:w="57" w:type="dxa"/>
            </w:tcMar>
            <w:vAlign w:val="bottom"/>
            <w:hideMark/>
            <w:tcPrChange w:id="416" w:author="vicky song" w:date="2020-03-26T14:21:00Z">
              <w:tcPr>
                <w:tcW w:w="708" w:type="dxa"/>
                <w:shd w:val="clear" w:color="auto" w:fill="auto"/>
                <w:noWrap/>
                <w:tcMar>
                  <w:left w:w="57" w:type="dxa"/>
                  <w:right w:w="57" w:type="dxa"/>
                </w:tcMar>
                <w:vAlign w:val="bottom"/>
                <w:hideMark/>
              </w:tcPr>
            </w:tcPrChange>
          </w:tcPr>
          <w:p w14:paraId="1C3D216B" w14:textId="77777777" w:rsidR="002F79DC" w:rsidRPr="00591DCE" w:rsidRDefault="002F79DC">
            <w:pPr>
              <w:widowControl/>
              <w:adjustRightInd w:val="0"/>
              <w:jc w:val="right"/>
              <w:rPr>
                <w:rFonts w:ascii="等线" w:eastAsia="等线" w:hAnsi="等线" w:cs="宋体"/>
                <w:color w:val="000000"/>
                <w:kern w:val="0"/>
                <w:sz w:val="18"/>
                <w:szCs w:val="18"/>
                <w:rPrChange w:id="417" w:author="vicky song" w:date="2020-03-25T09:58:00Z">
                  <w:rPr>
                    <w:rFonts w:ascii="等线" w:eastAsia="等线" w:hAnsi="等线" w:cs="宋体"/>
                    <w:color w:val="000000"/>
                    <w:kern w:val="0"/>
                    <w:sz w:val="22"/>
                  </w:rPr>
                </w:rPrChange>
              </w:rPr>
              <w:pPrChange w:id="41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9" w:author="vicky song" w:date="2020-03-25T09:58:00Z">
                  <w:rPr>
                    <w:rFonts w:ascii="等线" w:eastAsia="等线" w:hAnsi="等线" w:cs="宋体"/>
                    <w:color w:val="000000"/>
                    <w:kern w:val="0"/>
                    <w:sz w:val="22"/>
                  </w:rPr>
                </w:rPrChange>
              </w:rPr>
              <w:t xml:space="preserve">0.0979 </w:t>
            </w:r>
          </w:p>
        </w:tc>
        <w:tc>
          <w:tcPr>
            <w:tcW w:w="709" w:type="dxa"/>
            <w:gridSpan w:val="2"/>
            <w:shd w:val="clear" w:color="auto" w:fill="auto"/>
            <w:noWrap/>
            <w:tcMar>
              <w:left w:w="57" w:type="dxa"/>
              <w:right w:w="57" w:type="dxa"/>
            </w:tcMar>
            <w:vAlign w:val="bottom"/>
            <w:hideMark/>
            <w:tcPrChange w:id="420" w:author="vicky song" w:date="2020-03-26T14:21:00Z">
              <w:tcPr>
                <w:tcW w:w="709" w:type="dxa"/>
                <w:gridSpan w:val="2"/>
                <w:shd w:val="clear" w:color="auto" w:fill="auto"/>
                <w:noWrap/>
                <w:tcMar>
                  <w:left w:w="57" w:type="dxa"/>
                  <w:right w:w="57" w:type="dxa"/>
                </w:tcMar>
                <w:vAlign w:val="bottom"/>
                <w:hideMark/>
              </w:tcPr>
            </w:tcPrChange>
          </w:tcPr>
          <w:p w14:paraId="7037B932" w14:textId="77777777" w:rsidR="002F79DC" w:rsidRPr="00591DCE" w:rsidRDefault="002F79DC">
            <w:pPr>
              <w:widowControl/>
              <w:adjustRightInd w:val="0"/>
              <w:jc w:val="right"/>
              <w:rPr>
                <w:rFonts w:ascii="等线" w:eastAsia="等线" w:hAnsi="等线" w:cs="宋体"/>
                <w:color w:val="000000"/>
                <w:kern w:val="0"/>
                <w:sz w:val="18"/>
                <w:szCs w:val="18"/>
                <w:rPrChange w:id="421" w:author="vicky song" w:date="2020-03-25T09:58:00Z">
                  <w:rPr>
                    <w:rFonts w:ascii="等线" w:eastAsia="等线" w:hAnsi="等线" w:cs="宋体"/>
                    <w:color w:val="000000"/>
                    <w:kern w:val="0"/>
                    <w:sz w:val="22"/>
                  </w:rPr>
                </w:rPrChange>
              </w:rPr>
              <w:pPrChange w:id="42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23" w:author="vicky song" w:date="2020-03-25T09:58:00Z">
                  <w:rPr>
                    <w:rFonts w:ascii="等线" w:eastAsia="等线" w:hAnsi="等线" w:cs="宋体"/>
                    <w:color w:val="000000"/>
                    <w:kern w:val="0"/>
                    <w:sz w:val="22"/>
                  </w:rPr>
                </w:rPrChange>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lastRenderedPageBreak/>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1674A160" w:rsidR="002F79DC" w:rsidRDefault="005403CA" w:rsidP="007E7924">
      <w:pPr>
        <w:rPr>
          <w:ins w:id="424" w:author="vicky song" w:date="2020-03-26T09:44:00Z"/>
          <w:b/>
          <w:bCs/>
          <w:sz w:val="24"/>
          <w:szCs w:val="28"/>
        </w:rPr>
      </w:pPr>
      <w:ins w:id="425" w:author="vicky song" w:date="2020-03-26T09:43:00Z">
        <w:r>
          <w:rPr>
            <w:rFonts w:hint="eastAsia"/>
            <w:b/>
            <w:bCs/>
            <w:sz w:val="24"/>
            <w:szCs w:val="28"/>
          </w:rPr>
          <w:t>CBCA为什么一定要用4次？运算代价太高</w:t>
        </w:r>
      </w:ins>
    </w:p>
    <w:p w14:paraId="135F9DB2" w14:textId="77777777" w:rsidR="005403CA" w:rsidRPr="002F79DC" w:rsidRDefault="005403CA" w:rsidP="007E7924">
      <w:pPr>
        <w:rPr>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0F7AF6E7" w:rsidR="000F3D8A" w:rsidRDefault="00351CE1">
      <w:pPr>
        <w:rPr>
          <w:ins w:id="426" w:author="vicky song" w:date="2020-03-26T14:25:00Z"/>
        </w:rPr>
      </w:pPr>
      <w:r>
        <w:rPr>
          <w:rFonts w:hint="eastAsia"/>
        </w:rPr>
        <w:t>问题1：结合邻域的</w:t>
      </w:r>
    </w:p>
    <w:p w14:paraId="7B5EB516" w14:textId="7B55FD88" w:rsidR="00F82470" w:rsidRDefault="00F82470">
      <w:pPr>
        <w:rPr>
          <w:ins w:id="427" w:author="vicky song" w:date="2020-03-26T14:25:00Z"/>
        </w:rPr>
      </w:pPr>
    </w:p>
    <w:p w14:paraId="2CEC4404" w14:textId="279E9E9E" w:rsidR="00F82470" w:rsidRDefault="00F82470">
      <w:pPr>
        <w:rPr>
          <w:ins w:id="428" w:author="vicky song" w:date="2020-03-26T14:25:00Z"/>
        </w:rPr>
      </w:pPr>
      <w:ins w:id="429" w:author="vicky song" w:date="2020-03-26T14:25:00Z">
        <w:r w:rsidRPr="00F82470">
          <w:rPr>
            <w:rFonts w:hint="eastAsia"/>
            <w:highlight w:val="yellow"/>
            <w:rPrChange w:id="430" w:author="vicky song" w:date="2020-03-26T14:26:00Z">
              <w:rPr>
                <w:rFonts w:hint="eastAsia"/>
              </w:rPr>
            </w:rPrChange>
          </w:rPr>
          <w:t>我看到有论文里是对比不同误差精度</w:t>
        </w:r>
      </w:ins>
      <w:ins w:id="431" w:author="vicky song" w:date="2020-03-26T14:26:00Z">
        <w:r w:rsidRPr="00F82470">
          <w:rPr>
            <w:rFonts w:hint="eastAsia"/>
            <w:highlight w:val="yellow"/>
            <w:rPrChange w:id="432" w:author="vicky song" w:date="2020-03-26T14:26:00Z">
              <w:rPr>
                <w:rFonts w:hint="eastAsia"/>
              </w:rPr>
            </w:rPrChange>
          </w:rPr>
          <w:t>下的性能</w:t>
        </w:r>
      </w:ins>
    </w:p>
    <w:p w14:paraId="5CA2C6D9" w14:textId="79F48D4F" w:rsidR="00F82470" w:rsidRDefault="00F82470">
      <w:pPr>
        <w:rPr>
          <w:ins w:id="433" w:author="vicky song" w:date="2020-03-26T14:57:00Z"/>
        </w:rPr>
      </w:pPr>
      <w:ins w:id="434" w:author="vicky song" w:date="2020-03-26T14:25:00Z">
        <w:r w:rsidRPr="00CA1DDB">
          <w:rPr>
            <w:rFonts w:hint="eastAsia"/>
            <w:noProof/>
          </w:rPr>
          <w:drawing>
            <wp:inline distT="0" distB="0" distL="0" distR="0" wp14:anchorId="5CCA0387" wp14:editId="3C7A3C02">
              <wp:extent cx="3878552" cy="2908214"/>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3881975" cy="2910780"/>
                      </a:xfrm>
                      <a:prstGeom prst="rect">
                        <a:avLst/>
                      </a:prstGeom>
                      <a:noFill/>
                      <a:ln>
                        <a:noFill/>
                      </a:ln>
                    </pic:spPr>
                  </pic:pic>
                </a:graphicData>
              </a:graphic>
            </wp:inline>
          </w:drawing>
        </w:r>
      </w:ins>
    </w:p>
    <w:p w14:paraId="35DE1034" w14:textId="23206226" w:rsidR="00DC0D03" w:rsidRDefault="00DC0D03">
      <w:pPr>
        <w:rPr>
          <w:ins w:id="435" w:author="vicky song" w:date="2020-03-26T14:57:00Z"/>
        </w:rPr>
      </w:pPr>
    </w:p>
    <w:p w14:paraId="2C621BAE" w14:textId="57628743" w:rsidR="00DC0D03" w:rsidRDefault="00DC0D03">
      <w:ins w:id="436" w:author="vicky song" w:date="2020-03-26T14:57:00Z">
        <w:r>
          <w:rPr>
            <w:rFonts w:hint="eastAsia"/>
          </w:rPr>
          <w:t>郭鑫 2019</w:t>
        </w:r>
        <w:r>
          <w:t xml:space="preserve"> </w:t>
        </w:r>
        <w:r w:rsidRPr="00DC0D03">
          <w:rPr>
            <w:rFonts w:hint="eastAsia"/>
          </w:rPr>
          <w:t>三种测度融合的加权引导滤波匹配算法＊</w:t>
        </w:r>
      </w:ins>
    </w:p>
    <w:sectPr w:rsidR="00DC0D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vicky song" w:date="2020-03-26T14:28:00Z" w:initials="vs">
    <w:p w14:paraId="39116385" w14:textId="6F246F06" w:rsidR="00D03070" w:rsidRDefault="00D03070">
      <w:pPr>
        <w:pStyle w:val="aa"/>
      </w:pPr>
      <w:r>
        <w:rPr>
          <w:rStyle w:val="a9"/>
        </w:rPr>
        <w:annotationRef/>
      </w:r>
      <w:r>
        <w:rPr>
          <w:rFonts w:hint="eastAsia"/>
        </w:rPr>
        <w:t>需要给出截图示例</w:t>
      </w:r>
    </w:p>
  </w:comment>
  <w:comment w:id="9" w:author="vicky song" w:date="2020-03-26T14:28:00Z" w:initials="vs">
    <w:p w14:paraId="2FD835DC" w14:textId="5CE0D9D3" w:rsidR="00D03070" w:rsidRDefault="00D03070">
      <w:pPr>
        <w:pStyle w:val="aa"/>
      </w:pPr>
      <w:r>
        <w:rPr>
          <w:rStyle w:val="a9"/>
        </w:rPr>
        <w:annotationRef/>
      </w:r>
      <w:r>
        <w:rPr>
          <w:rFonts w:hint="eastAsia"/>
        </w:rPr>
        <w:t>可以给出局部图</w:t>
      </w:r>
    </w:p>
  </w:comment>
  <w:comment w:id="10" w:author="vicky song" w:date="2020-03-25T08:24:00Z" w:initials="vs">
    <w:p w14:paraId="56027F24" w14:textId="1EE50CF6" w:rsidR="00D03070" w:rsidRDefault="00D03070">
      <w:pPr>
        <w:pStyle w:val="aa"/>
      </w:pPr>
      <w:r>
        <w:rPr>
          <w:rStyle w:val="a9"/>
        </w:rPr>
        <w:annotationRef/>
      </w:r>
      <w:r>
        <w:rPr>
          <w:rFonts w:hint="eastAsia"/>
        </w:rPr>
        <w:t>这个公式里应该是d</w:t>
      </w:r>
      <w:r>
        <w:t>_bg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116385" w15:done="0"/>
  <w15:commentEx w15:paraId="2FD835DC" w15:done="0"/>
  <w15:commentEx w15:paraId="56027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16385" w16cid:durableId="22273AAA"/>
  <w16cid:commentId w16cid:paraId="2FD835DC" w16cid:durableId="22273A8A"/>
  <w16cid:commentId w16cid:paraId="56027F24" w16cid:durableId="222593C1"/>
  <w16cid:commentId w16cid:paraId="450349B7" w16cid:durableId="2225A661"/>
  <w16cid:commentId w16cid:paraId="58FFD668" w16cid:durableId="2225A93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80816" w14:textId="77777777" w:rsidR="00774745" w:rsidRDefault="00774745" w:rsidP="007E7924">
      <w:r>
        <w:separator/>
      </w:r>
    </w:p>
  </w:endnote>
  <w:endnote w:type="continuationSeparator" w:id="0">
    <w:p w14:paraId="74E7C3B3" w14:textId="77777777" w:rsidR="00774745" w:rsidRDefault="00774745"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2B84E" w14:textId="77777777" w:rsidR="00774745" w:rsidRDefault="00774745" w:rsidP="007E7924">
      <w:r>
        <w:separator/>
      </w:r>
    </w:p>
  </w:footnote>
  <w:footnote w:type="continuationSeparator" w:id="0">
    <w:p w14:paraId="35879B13" w14:textId="77777777" w:rsidR="00774745" w:rsidRDefault="00774745"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060BE"/>
    <w:rsid w:val="0003203D"/>
    <w:rsid w:val="000406A8"/>
    <w:rsid w:val="00051AE6"/>
    <w:rsid w:val="00057CBD"/>
    <w:rsid w:val="0006160A"/>
    <w:rsid w:val="000765E1"/>
    <w:rsid w:val="00077894"/>
    <w:rsid w:val="00085B88"/>
    <w:rsid w:val="000945B2"/>
    <w:rsid w:val="000A0E80"/>
    <w:rsid w:val="000A5146"/>
    <w:rsid w:val="000B4FDC"/>
    <w:rsid w:val="000C1AE1"/>
    <w:rsid w:val="000E0FF9"/>
    <w:rsid w:val="000F37F3"/>
    <w:rsid w:val="000F3D8A"/>
    <w:rsid w:val="0010131B"/>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0EC4"/>
    <w:rsid w:val="00175DF0"/>
    <w:rsid w:val="00177D7C"/>
    <w:rsid w:val="001A7614"/>
    <w:rsid w:val="001C0133"/>
    <w:rsid w:val="001D00B5"/>
    <w:rsid w:val="001D1C4D"/>
    <w:rsid w:val="001E0AB5"/>
    <w:rsid w:val="001E51DE"/>
    <w:rsid w:val="001F3994"/>
    <w:rsid w:val="00205A66"/>
    <w:rsid w:val="00216DC0"/>
    <w:rsid w:val="00223DE7"/>
    <w:rsid w:val="002304F1"/>
    <w:rsid w:val="00237546"/>
    <w:rsid w:val="00252503"/>
    <w:rsid w:val="00255F2C"/>
    <w:rsid w:val="0025731B"/>
    <w:rsid w:val="00261BA1"/>
    <w:rsid w:val="002A415A"/>
    <w:rsid w:val="002B0C12"/>
    <w:rsid w:val="002C19EA"/>
    <w:rsid w:val="002C58D6"/>
    <w:rsid w:val="002C7287"/>
    <w:rsid w:val="002D29B5"/>
    <w:rsid w:val="002D6F3A"/>
    <w:rsid w:val="002E35CF"/>
    <w:rsid w:val="002E6A86"/>
    <w:rsid w:val="002F031C"/>
    <w:rsid w:val="002F79DC"/>
    <w:rsid w:val="00305309"/>
    <w:rsid w:val="003210EB"/>
    <w:rsid w:val="00334136"/>
    <w:rsid w:val="00335C57"/>
    <w:rsid w:val="00351CE1"/>
    <w:rsid w:val="00371065"/>
    <w:rsid w:val="00380629"/>
    <w:rsid w:val="00394270"/>
    <w:rsid w:val="00396641"/>
    <w:rsid w:val="00396D1E"/>
    <w:rsid w:val="0039718F"/>
    <w:rsid w:val="003B7101"/>
    <w:rsid w:val="003C3F23"/>
    <w:rsid w:val="003C5342"/>
    <w:rsid w:val="003D6EDC"/>
    <w:rsid w:val="003E0758"/>
    <w:rsid w:val="003E40A7"/>
    <w:rsid w:val="003E5796"/>
    <w:rsid w:val="004045C7"/>
    <w:rsid w:val="00420826"/>
    <w:rsid w:val="0043325C"/>
    <w:rsid w:val="00444C1C"/>
    <w:rsid w:val="00450733"/>
    <w:rsid w:val="0046225C"/>
    <w:rsid w:val="00485A7B"/>
    <w:rsid w:val="004B7888"/>
    <w:rsid w:val="004D2596"/>
    <w:rsid w:val="004E2419"/>
    <w:rsid w:val="004F2966"/>
    <w:rsid w:val="004F51F3"/>
    <w:rsid w:val="0051554C"/>
    <w:rsid w:val="00517061"/>
    <w:rsid w:val="005204A5"/>
    <w:rsid w:val="0052152A"/>
    <w:rsid w:val="005403CA"/>
    <w:rsid w:val="005443AD"/>
    <w:rsid w:val="0054529F"/>
    <w:rsid w:val="00546B99"/>
    <w:rsid w:val="00557030"/>
    <w:rsid w:val="00560DAD"/>
    <w:rsid w:val="0056158D"/>
    <w:rsid w:val="005646B0"/>
    <w:rsid w:val="00566F80"/>
    <w:rsid w:val="0056754B"/>
    <w:rsid w:val="00576476"/>
    <w:rsid w:val="00586445"/>
    <w:rsid w:val="00591DCE"/>
    <w:rsid w:val="005A35DA"/>
    <w:rsid w:val="005D0904"/>
    <w:rsid w:val="005D75A8"/>
    <w:rsid w:val="005E0ADF"/>
    <w:rsid w:val="005E15D0"/>
    <w:rsid w:val="005E7A13"/>
    <w:rsid w:val="005F238A"/>
    <w:rsid w:val="005F3A83"/>
    <w:rsid w:val="0060435E"/>
    <w:rsid w:val="006059CB"/>
    <w:rsid w:val="00606CDF"/>
    <w:rsid w:val="006150C4"/>
    <w:rsid w:val="006302F5"/>
    <w:rsid w:val="00633886"/>
    <w:rsid w:val="00643AC0"/>
    <w:rsid w:val="00643DD9"/>
    <w:rsid w:val="006472C1"/>
    <w:rsid w:val="00663D37"/>
    <w:rsid w:val="006704B6"/>
    <w:rsid w:val="006808C5"/>
    <w:rsid w:val="0069142B"/>
    <w:rsid w:val="00697AB6"/>
    <w:rsid w:val="006A661A"/>
    <w:rsid w:val="006A6E4D"/>
    <w:rsid w:val="006B2152"/>
    <w:rsid w:val="006B446B"/>
    <w:rsid w:val="006B6340"/>
    <w:rsid w:val="006C1E66"/>
    <w:rsid w:val="006D2732"/>
    <w:rsid w:val="006D6936"/>
    <w:rsid w:val="006E4F2E"/>
    <w:rsid w:val="006E55E0"/>
    <w:rsid w:val="006F2353"/>
    <w:rsid w:val="006F265F"/>
    <w:rsid w:val="006F5A3E"/>
    <w:rsid w:val="0070067C"/>
    <w:rsid w:val="007055AD"/>
    <w:rsid w:val="007076BE"/>
    <w:rsid w:val="00712582"/>
    <w:rsid w:val="0072334B"/>
    <w:rsid w:val="0073552E"/>
    <w:rsid w:val="0074303E"/>
    <w:rsid w:val="007452DA"/>
    <w:rsid w:val="00751A4E"/>
    <w:rsid w:val="00756405"/>
    <w:rsid w:val="00774745"/>
    <w:rsid w:val="007838B1"/>
    <w:rsid w:val="007909E5"/>
    <w:rsid w:val="007A20C8"/>
    <w:rsid w:val="007A58B1"/>
    <w:rsid w:val="007B5D22"/>
    <w:rsid w:val="007B675C"/>
    <w:rsid w:val="007C790A"/>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B4ABF"/>
    <w:rsid w:val="008C298F"/>
    <w:rsid w:val="008C3879"/>
    <w:rsid w:val="008D1B4F"/>
    <w:rsid w:val="008D44B6"/>
    <w:rsid w:val="008E5734"/>
    <w:rsid w:val="008F1EB3"/>
    <w:rsid w:val="00903D63"/>
    <w:rsid w:val="00905AFF"/>
    <w:rsid w:val="00925364"/>
    <w:rsid w:val="00925E6E"/>
    <w:rsid w:val="00934D5C"/>
    <w:rsid w:val="009449CC"/>
    <w:rsid w:val="00952B9A"/>
    <w:rsid w:val="009556D6"/>
    <w:rsid w:val="00956C6B"/>
    <w:rsid w:val="0096029D"/>
    <w:rsid w:val="00963F61"/>
    <w:rsid w:val="0097724D"/>
    <w:rsid w:val="009A5C80"/>
    <w:rsid w:val="009B564C"/>
    <w:rsid w:val="009B67AB"/>
    <w:rsid w:val="009D3D2E"/>
    <w:rsid w:val="009D7625"/>
    <w:rsid w:val="009E53F3"/>
    <w:rsid w:val="00A03A1C"/>
    <w:rsid w:val="00A0512C"/>
    <w:rsid w:val="00A10C81"/>
    <w:rsid w:val="00A3679A"/>
    <w:rsid w:val="00A528CF"/>
    <w:rsid w:val="00A57355"/>
    <w:rsid w:val="00A60F69"/>
    <w:rsid w:val="00A64B5B"/>
    <w:rsid w:val="00A67EB4"/>
    <w:rsid w:val="00A73624"/>
    <w:rsid w:val="00A754E6"/>
    <w:rsid w:val="00A82D8C"/>
    <w:rsid w:val="00A84BF9"/>
    <w:rsid w:val="00A92177"/>
    <w:rsid w:val="00AA220B"/>
    <w:rsid w:val="00AB099A"/>
    <w:rsid w:val="00AB38CC"/>
    <w:rsid w:val="00AB5357"/>
    <w:rsid w:val="00AB6881"/>
    <w:rsid w:val="00AB7FB0"/>
    <w:rsid w:val="00AC2631"/>
    <w:rsid w:val="00AC756F"/>
    <w:rsid w:val="00AD3ABE"/>
    <w:rsid w:val="00AE4671"/>
    <w:rsid w:val="00AF189C"/>
    <w:rsid w:val="00B40CC7"/>
    <w:rsid w:val="00B416FC"/>
    <w:rsid w:val="00B60099"/>
    <w:rsid w:val="00B77AD7"/>
    <w:rsid w:val="00B85F42"/>
    <w:rsid w:val="00B93768"/>
    <w:rsid w:val="00B948C3"/>
    <w:rsid w:val="00BB5C8F"/>
    <w:rsid w:val="00BB600A"/>
    <w:rsid w:val="00BC1D8B"/>
    <w:rsid w:val="00BC2BC0"/>
    <w:rsid w:val="00BC78F5"/>
    <w:rsid w:val="00BD706D"/>
    <w:rsid w:val="00C20AAF"/>
    <w:rsid w:val="00C214AF"/>
    <w:rsid w:val="00C34204"/>
    <w:rsid w:val="00C3436A"/>
    <w:rsid w:val="00C37547"/>
    <w:rsid w:val="00C5641D"/>
    <w:rsid w:val="00C620C3"/>
    <w:rsid w:val="00C6363E"/>
    <w:rsid w:val="00C645DA"/>
    <w:rsid w:val="00C7430D"/>
    <w:rsid w:val="00C91C9E"/>
    <w:rsid w:val="00C939C4"/>
    <w:rsid w:val="00C949BD"/>
    <w:rsid w:val="00C9559D"/>
    <w:rsid w:val="00CA430D"/>
    <w:rsid w:val="00CA67E8"/>
    <w:rsid w:val="00CB5165"/>
    <w:rsid w:val="00CD0E20"/>
    <w:rsid w:val="00CD3BD1"/>
    <w:rsid w:val="00CE1C3F"/>
    <w:rsid w:val="00CE2890"/>
    <w:rsid w:val="00CF4F6F"/>
    <w:rsid w:val="00CF5DE5"/>
    <w:rsid w:val="00CF75A4"/>
    <w:rsid w:val="00D03070"/>
    <w:rsid w:val="00D16004"/>
    <w:rsid w:val="00D17A20"/>
    <w:rsid w:val="00D26C79"/>
    <w:rsid w:val="00D301D8"/>
    <w:rsid w:val="00D3154F"/>
    <w:rsid w:val="00D34DAD"/>
    <w:rsid w:val="00D41581"/>
    <w:rsid w:val="00D43A82"/>
    <w:rsid w:val="00D50505"/>
    <w:rsid w:val="00D81381"/>
    <w:rsid w:val="00D81DF2"/>
    <w:rsid w:val="00D85418"/>
    <w:rsid w:val="00D939F8"/>
    <w:rsid w:val="00DA4E36"/>
    <w:rsid w:val="00DA57CB"/>
    <w:rsid w:val="00DC0D03"/>
    <w:rsid w:val="00DD6589"/>
    <w:rsid w:val="00DE2266"/>
    <w:rsid w:val="00DE2FE0"/>
    <w:rsid w:val="00DE7846"/>
    <w:rsid w:val="00DF1FD3"/>
    <w:rsid w:val="00E14654"/>
    <w:rsid w:val="00E265FE"/>
    <w:rsid w:val="00E30AD9"/>
    <w:rsid w:val="00E42209"/>
    <w:rsid w:val="00E56D1E"/>
    <w:rsid w:val="00E62451"/>
    <w:rsid w:val="00E66DF3"/>
    <w:rsid w:val="00E7531B"/>
    <w:rsid w:val="00E77338"/>
    <w:rsid w:val="00E8249F"/>
    <w:rsid w:val="00E854F8"/>
    <w:rsid w:val="00E945D0"/>
    <w:rsid w:val="00E96505"/>
    <w:rsid w:val="00EA1FB8"/>
    <w:rsid w:val="00EB29A2"/>
    <w:rsid w:val="00EB3C8C"/>
    <w:rsid w:val="00ED4E77"/>
    <w:rsid w:val="00ED7DFD"/>
    <w:rsid w:val="00EE5197"/>
    <w:rsid w:val="00EF156A"/>
    <w:rsid w:val="00EF4E99"/>
    <w:rsid w:val="00F0377F"/>
    <w:rsid w:val="00F344E8"/>
    <w:rsid w:val="00F5724B"/>
    <w:rsid w:val="00F60C44"/>
    <w:rsid w:val="00F72851"/>
    <w:rsid w:val="00F72B20"/>
    <w:rsid w:val="00F8167E"/>
    <w:rsid w:val="00F82470"/>
    <w:rsid w:val="00F83DCE"/>
    <w:rsid w:val="00F95424"/>
    <w:rsid w:val="00FA48AC"/>
    <w:rsid w:val="00FA6533"/>
    <w:rsid w:val="00FB00B0"/>
    <w:rsid w:val="00FB0D48"/>
    <w:rsid w:val="00FB1057"/>
    <w:rsid w:val="00FB2FCA"/>
    <w:rsid w:val="00FC13AA"/>
    <w:rsid w:val="00FC76E9"/>
    <w:rsid w:val="00FE4D09"/>
    <w:rsid w:val="00FF3070"/>
    <w:rsid w:val="00FF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unhideWhenUsed/>
    <w:rsid w:val="007E7924"/>
    <w:pPr>
      <w:jc w:val="left"/>
    </w:pPr>
  </w:style>
  <w:style w:type="character" w:customStyle="1" w:styleId="ab">
    <w:name w:val="批注文字 字符"/>
    <w:basedOn w:val="a0"/>
    <w:link w:val="aa"/>
    <w:uiPriority w:val="99"/>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 w:type="character" w:customStyle="1" w:styleId="MTEquationSection">
    <w:name w:val="MTEquationSection"/>
    <w:basedOn w:val="a0"/>
    <w:rsid w:val="00633886"/>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82.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6.bin"/><Relationship Id="rId181" Type="http://schemas.microsoft.com/office/2011/relationships/people" Target="people.xm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image" Target="media/image80.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comments" Target="comments.xml"/><Relationship Id="rId129" Type="http://schemas.openxmlformats.org/officeDocument/2006/relationships/oleObject" Target="embeddings/oleObject60.bin"/><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image" Target="media/image76.wmf"/><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oleObject" Target="embeddings/oleObject74.bin"/><Relationship Id="rId177" Type="http://schemas.openxmlformats.org/officeDocument/2006/relationships/image" Target="media/image83.wmf"/><Relationship Id="rId172" Type="http://schemas.openxmlformats.org/officeDocument/2006/relationships/oleObject" Target="embeddings/oleObject83.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microsoft.com/office/2011/relationships/commentsExtended" Target="commentsExtended.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image" Target="media/image47.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oleObject" Target="embeddings/oleObject77.bin"/><Relationship Id="rId183" Type="http://schemas.microsoft.com/office/2016/09/relationships/commentsIds" Target="commentsIds.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49.png"/><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oleObject" Target="embeddings/oleObject39.bin"/><Relationship Id="rId152" Type="http://schemas.openxmlformats.org/officeDocument/2006/relationships/image" Target="media/image72.wmf"/><Relationship Id="rId173" Type="http://schemas.openxmlformats.org/officeDocument/2006/relationships/image" Target="media/image8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0.png"/><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84.bin"/><Relationship Id="rId179" Type="http://schemas.openxmlformats.org/officeDocument/2006/relationships/image" Target="media/image84.e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oleObject" Target="embeddings/oleObject78.bin"/><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fontTable" Target="fontTable.xml"/><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png"/><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2.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8.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0.wmf"/><Relationship Id="rId113" Type="http://schemas.openxmlformats.org/officeDocument/2006/relationships/image" Target="media/image52.png"/><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5.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8.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68.bin"/><Relationship Id="rId166" Type="http://schemas.openxmlformats.org/officeDocument/2006/relationships/oleObject" Target="embeddings/oleObject79.bin"/><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93DD-1095-4CA1-AC1E-5436861D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16661</TotalTime>
  <Pages>9</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71</cp:revision>
  <dcterms:created xsi:type="dcterms:W3CDTF">2020-02-22T00:44:00Z</dcterms:created>
  <dcterms:modified xsi:type="dcterms:W3CDTF">2020-04-26T02:15:00Z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